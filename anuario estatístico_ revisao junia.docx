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B93C8" w14:textId="3C129DC0" w:rsidR="007B3255" w:rsidRPr="00610947" w:rsidDel="00D232FC" w:rsidRDefault="007B3255" w:rsidP="00610947">
      <w:pPr>
        <w:jc w:val="center"/>
        <w:rPr>
          <w:del w:id="0" w:author="Junia Falqueto" w:date="2020-11-04T13:43:00Z"/>
          <w:sz w:val="28"/>
          <w:szCs w:val="28"/>
          <w:lang w:val="pt-BR"/>
          <w:rPrChange w:id="1" w:author="Junia Falqueto" w:date="2020-11-09T09:49:00Z">
            <w:rPr>
              <w:del w:id="2" w:author="Junia Falqueto" w:date="2020-11-04T13:43:00Z"/>
              <w:sz w:val="24"/>
              <w:szCs w:val="24"/>
              <w:lang w:val="pt-BR"/>
            </w:rPr>
          </w:rPrChange>
        </w:rPr>
        <w:pPrChange w:id="3" w:author="Junia Falqueto" w:date="2020-11-09T09:49:00Z">
          <w:pPr/>
        </w:pPrChange>
      </w:pPr>
      <w:r w:rsidRPr="00610947">
        <w:rPr>
          <w:sz w:val="28"/>
          <w:szCs w:val="28"/>
          <w:lang w:val="pt-BR"/>
          <w:rPrChange w:id="4" w:author="Junia Falqueto" w:date="2020-11-09T09:49:00Z">
            <w:rPr>
              <w:sz w:val="24"/>
              <w:szCs w:val="24"/>
              <w:lang w:val="pt-BR"/>
            </w:rPr>
          </w:rPrChange>
        </w:rPr>
        <w:t>Sugestões para Anuário UnB 2020</w:t>
      </w:r>
    </w:p>
    <w:p w14:paraId="53A89D2E" w14:textId="06A2CDD9" w:rsidR="007B3255" w:rsidRPr="007B3255" w:rsidRDefault="007B3255" w:rsidP="00610947">
      <w:pPr>
        <w:jc w:val="center"/>
        <w:rPr>
          <w:sz w:val="24"/>
          <w:szCs w:val="24"/>
          <w:lang w:val="pt-BR"/>
        </w:rPr>
        <w:pPrChange w:id="5" w:author="Junia Falqueto" w:date="2020-11-09T09:49:00Z">
          <w:pPr/>
        </w:pPrChange>
      </w:pPr>
    </w:p>
    <w:p w14:paraId="42E0E37D" w14:textId="77777777" w:rsidR="007B3255" w:rsidRPr="007B3255" w:rsidRDefault="007B3255" w:rsidP="007B3255">
      <w:pPr>
        <w:spacing w:before="306" w:after="204" w:line="240" w:lineRule="auto"/>
        <w:ind w:left="720" w:hanging="720"/>
        <w:jc w:val="both"/>
        <w:outlineLvl w:val="0"/>
        <w:rPr>
          <w:rFonts w:ascii="Arial" w:eastAsia="Times New Roman" w:hAnsi="Arial" w:cs="Times New Roman"/>
          <w:b/>
          <w:bCs/>
          <w:color w:val="333333"/>
          <w:spacing w:val="3"/>
          <w:kern w:val="36"/>
          <w:sz w:val="24"/>
          <w:szCs w:val="24"/>
          <w:lang w:val="pt-BR" w:eastAsia="en-CA"/>
        </w:rPr>
      </w:pPr>
      <w:r w:rsidRPr="007B3255">
        <w:rPr>
          <w:rFonts w:ascii="Arial" w:eastAsia="Times New Roman" w:hAnsi="Arial" w:cs="Times New Roman"/>
          <w:b/>
          <w:bCs/>
          <w:color w:val="333333"/>
          <w:spacing w:val="3"/>
          <w:kern w:val="36"/>
          <w:sz w:val="24"/>
          <w:szCs w:val="24"/>
          <w:lang w:val="pt-BR" w:eastAsia="en-CA"/>
        </w:rPr>
        <w:t>Apresentação</w:t>
      </w:r>
    </w:p>
    <w:p w14:paraId="48841BAF" w14:textId="65605199" w:rsidR="007B3255" w:rsidRPr="007B3255" w:rsidRDefault="007B3255" w:rsidP="007B3255">
      <w:pPr>
        <w:spacing w:after="204" w:line="240" w:lineRule="auto"/>
        <w:jc w:val="both"/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</w:pPr>
      <w:r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>A Universidade de Brasília – UnB apresenta o Anuário Estatístico 2020</w:t>
      </w:r>
      <w:ins w:id="6" w:author="Junia Falqueto" w:date="2020-11-04T13:17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, documento que</w:t>
        </w:r>
      </w:ins>
      <w:del w:id="7" w:author="Junia Falqueto" w:date="2020-11-04T13:17:00Z">
        <w:r w:rsidRPr="007B3255" w:rsidDel="007B325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. O Anuário Estatístico</w:delText>
        </w:r>
      </w:del>
      <w:r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 xml:space="preserve"> tem por finalidade consolidar e disponibilizar informações à </w:t>
      </w:r>
      <w:del w:id="8" w:author="Junia Falqueto" w:date="2020-11-04T13:17:00Z">
        <w:r w:rsidRPr="007B3255" w:rsidDel="007B325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toda </w:delText>
        </w:r>
      </w:del>
      <w:r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>comunidade acadêmica, além de</w:t>
      </w:r>
      <w:del w:id="9" w:author="Junia Falqueto" w:date="2020-11-04T13:46:00Z">
        <w:r w:rsidRPr="007B3255" w:rsidDel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 se</w:delText>
        </w:r>
      </w:del>
      <w:r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 xml:space="preserve"> constituir</w:t>
      </w:r>
      <w:ins w:id="10" w:author="Junia Falqueto" w:date="2020-11-04T13:46:00Z">
        <w:r w:rsidR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-se </w:t>
        </w:r>
      </w:ins>
      <w:del w:id="11" w:author="Junia Falqueto" w:date="2020-11-04T13:46:00Z">
        <w:r w:rsidRPr="007B3255" w:rsidDel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 </w:delText>
        </w:r>
      </w:del>
      <w:r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>em um importante referencial para estudos e pesquisas</w:t>
      </w:r>
      <w:del w:id="12" w:author="Junia Falqueto" w:date="2020-11-09T09:50:00Z">
        <w:r w:rsidRPr="007B3255" w:rsidDel="00F8481B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 </w:delText>
        </w:r>
      </w:del>
      <w:ins w:id="13" w:author="Junia Falqueto" w:date="2020-11-04T13:47:00Z">
        <w:r w:rsidR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relacionadas à </w:t>
        </w:r>
      </w:ins>
      <w:del w:id="14" w:author="Junia Falqueto" w:date="2020-11-04T13:47:00Z">
        <w:r w:rsidRPr="007B3255" w:rsidDel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sobre a política educacional da</w:delText>
        </w:r>
      </w:del>
      <w:del w:id="15" w:author="Junia Falqueto" w:date="2020-11-04T13:23:00Z">
        <w:r w:rsidRPr="007B3255" w:rsidDel="007B325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 </w:delText>
        </w:r>
      </w:del>
      <w:ins w:id="16" w:author="Junia Falqueto" w:date="2020-11-04T13:23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Instituição</w:t>
        </w:r>
      </w:ins>
      <w:del w:id="17" w:author="Junia Falqueto" w:date="2020-11-04T13:23:00Z">
        <w:r w:rsidRPr="007B3255" w:rsidDel="007B325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Universidad</w:delText>
        </w:r>
      </w:del>
      <w:ins w:id="18" w:author="Junia Falqueto" w:date="2020-11-04T13:24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. </w:t>
        </w:r>
      </w:ins>
      <w:del w:id="19" w:author="Junia Falqueto" w:date="2020-11-04T13:23:00Z">
        <w:r w:rsidRPr="007B3255" w:rsidDel="007B325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e</w:delText>
        </w:r>
      </w:del>
      <w:del w:id="20" w:author="Junia Falqueto" w:date="2020-11-04T13:24:00Z">
        <w:r w:rsidRPr="007B3255" w:rsidDel="007B325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.</w:delText>
        </w:r>
      </w:del>
      <w:del w:id="21" w:author="Junia Falqueto" w:date="2020-11-04T13:25:00Z">
        <w:r w:rsidRPr="007B3255" w:rsidDel="007B325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 Está organizado em uma série de cinco anos, </w:delText>
        </w:r>
      </w:del>
      <w:del w:id="22" w:author="Junia Falqueto" w:date="2020-11-05T09:35:00Z">
        <w:r w:rsidRPr="007B3255" w:rsidDel="00165FFB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possibilit</w:delText>
        </w:r>
      </w:del>
      <w:del w:id="23" w:author="Junia Falqueto" w:date="2020-11-04T13:51:00Z">
        <w:r w:rsidRPr="007B3255" w:rsidDel="003E47F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ando</w:delText>
        </w:r>
      </w:del>
      <w:del w:id="24" w:author="Junia Falqueto" w:date="2020-11-05T09:35:00Z">
        <w:r w:rsidRPr="007B3255" w:rsidDel="00165FFB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 análises </w:delText>
        </w:r>
      </w:del>
      <w:del w:id="25" w:author="Junia Falqueto" w:date="2020-11-04T13:26:00Z">
        <w:r w:rsidRPr="007B3255" w:rsidDel="007B325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comparadas, </w:delText>
        </w:r>
      </w:del>
      <w:del w:id="26" w:author="Junia Falqueto" w:date="2020-11-05T09:35:00Z">
        <w:r w:rsidRPr="007B3255" w:rsidDel="00165FFB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longitudinais e de evolução em cada área de conhecimento</w:delText>
        </w:r>
      </w:del>
      <w:del w:id="27" w:author="Junia Falqueto" w:date="2020-11-04T13:19:00Z">
        <w:r w:rsidRPr="007B3255" w:rsidDel="007B325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. O controle dos registros acadêmicos ocorre por meio do Cadastro de Pessoa Física (CPF) d</w:delText>
        </w:r>
      </w:del>
      <w:del w:id="28" w:author="Junia Falqueto" w:date="2020-11-04T13:18:00Z">
        <w:r w:rsidRPr="007B3255" w:rsidDel="007B325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e cada</w:delText>
        </w:r>
      </w:del>
      <w:del w:id="29" w:author="Junia Falqueto" w:date="2020-11-04T13:19:00Z">
        <w:r w:rsidRPr="007B3255" w:rsidDel="007B325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 estudante</w:delText>
        </w:r>
      </w:del>
      <w:del w:id="30" w:author="Junia Falqueto" w:date="2020-11-05T09:35:00Z">
        <w:r w:rsidRPr="007B3255" w:rsidDel="00165FFB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.</w:delText>
        </w:r>
      </w:del>
    </w:p>
    <w:p w14:paraId="286D4BE6" w14:textId="32D0357E" w:rsidR="00D232FC" w:rsidRPr="009B5703" w:rsidRDefault="007B3255">
      <w:pPr>
        <w:spacing w:after="204" w:line="240" w:lineRule="auto"/>
        <w:jc w:val="both"/>
        <w:rPr>
          <w:ins w:id="31" w:author="Junia Falqueto" w:date="2020-11-04T13:48:00Z"/>
          <w:rFonts w:ascii="Arial" w:hAnsi="Arial"/>
          <w:color w:val="333333"/>
          <w:spacing w:val="3"/>
          <w:lang w:val="pt-BR"/>
        </w:rPr>
        <w:pPrChange w:id="32" w:author="Junia Falqueto" w:date="2020-11-05T09:36:00Z">
          <w:pPr>
            <w:pStyle w:val="NormalWeb"/>
            <w:shd w:val="clear" w:color="auto" w:fill="FFFFFF"/>
            <w:jc w:val="both"/>
          </w:pPr>
        </w:pPrChange>
      </w:pPr>
      <w:r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 xml:space="preserve">Esta é a 22ª edição do anuário, </w:t>
      </w:r>
      <w:ins w:id="33" w:author="Junia Falqueto" w:date="2020-11-04T13:20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cuj</w:t>
        </w:r>
      </w:ins>
      <w:ins w:id="34" w:author="Junia Falqueto" w:date="2020-11-05T09:36:00Z">
        <w:r w:rsidR="00165FFB">
          <w:rPr>
            <w:rFonts w:ascii="Arial" w:hAnsi="Arial"/>
            <w:color w:val="333333"/>
            <w:spacing w:val="3"/>
            <w:lang w:val="pt-BR"/>
          </w:rPr>
          <w:t>o</w:t>
        </w:r>
      </w:ins>
      <w:ins w:id="35" w:author="Junia Falqueto" w:date="2020-11-04T13:20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primeir</w:t>
        </w:r>
      </w:ins>
      <w:ins w:id="36" w:author="Junia Falqueto" w:date="2020-11-05T09:36:00Z">
        <w:r w:rsidR="00165FFB">
          <w:rPr>
            <w:rFonts w:ascii="Arial" w:hAnsi="Arial"/>
            <w:color w:val="333333"/>
            <w:spacing w:val="3"/>
            <w:lang w:val="pt-BR"/>
          </w:rPr>
          <w:t xml:space="preserve">o exemplar </w:t>
        </w:r>
      </w:ins>
      <w:ins w:id="37" w:author="Junia Falqueto" w:date="2020-11-09T09:51:00Z">
        <w:r w:rsidR="00572B41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foi divulgado na década de </w:t>
        </w:r>
      </w:ins>
      <w:del w:id="38" w:author="Junia Falqueto" w:date="2020-11-04T13:20:00Z">
        <w:r w:rsidRPr="007B3255" w:rsidDel="007B325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iniciado no ano de </w:delText>
        </w:r>
      </w:del>
      <w:r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>198</w:t>
      </w:r>
      <w:ins w:id="39" w:author="Junia Falqueto" w:date="2020-11-09T09:51:00Z">
        <w:r w:rsidR="00572B41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0</w:t>
        </w:r>
      </w:ins>
      <w:del w:id="40" w:author="Junia Falqueto" w:date="2020-11-09T09:51:00Z">
        <w:r w:rsidRPr="007B3255" w:rsidDel="00572B41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8</w:delText>
        </w:r>
      </w:del>
      <w:r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 xml:space="preserve">. </w:t>
      </w:r>
      <w:ins w:id="41" w:author="Junia Falqueto" w:date="2020-11-05T09:36:00Z">
        <w:r w:rsidR="009B5703">
          <w:rPr>
            <w:rFonts w:ascii="Arial" w:hAnsi="Arial"/>
            <w:color w:val="333333"/>
            <w:spacing w:val="3"/>
            <w:lang w:val="pt-BR"/>
          </w:rPr>
          <w:t>Nesta edição, os</w:t>
        </w:r>
      </w:ins>
      <w:del w:id="42" w:author="Junia Falqueto" w:date="2020-11-05T09:36:00Z">
        <w:r w:rsidRPr="007B3255" w:rsidDel="009B5703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Os</w:delText>
        </w:r>
      </w:del>
      <w:r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 xml:space="preserve"> dados </w:t>
      </w:r>
      <w:del w:id="43" w:author="Junia Falqueto" w:date="2020-11-05T09:36:00Z">
        <w:r w:rsidRPr="007B3255" w:rsidDel="009B5703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aqui </w:delText>
        </w:r>
      </w:del>
      <w:r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 xml:space="preserve">informados referem-se a cursos e alunos de </w:t>
      </w:r>
      <w:del w:id="44" w:author="Junia Falqueto" w:date="2020-11-09T09:41:00Z">
        <w:r w:rsidRPr="007B3255" w:rsidDel="00281863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graduação</w:delText>
        </w:r>
      </w:del>
      <w:ins w:id="45" w:author="Junia Falqueto" w:date="2020-11-09T09:41:00Z">
        <w:r w:rsidR="00281863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Graduação</w:t>
        </w:r>
      </w:ins>
      <w:r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 xml:space="preserve"> e de pós-</w:t>
      </w:r>
      <w:del w:id="46" w:author="Junia Falqueto" w:date="2020-11-09T09:41:00Z">
        <w:r w:rsidRPr="007B3255" w:rsidDel="00281863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graduação</w:delText>
        </w:r>
      </w:del>
      <w:ins w:id="47" w:author="Junia Falqueto" w:date="2020-11-09T09:41:00Z">
        <w:r w:rsidR="00281863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Graduação </w:t>
        </w:r>
      </w:ins>
      <w:r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 xml:space="preserve"> do ano de 2019, com retrospectiva desde o ano de 2015, tendo como fonte de dados o Censo da Educação Superior (</w:t>
      </w:r>
      <w:proofErr w:type="spellStart"/>
      <w:r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>CenSup</w:t>
      </w:r>
      <w:proofErr w:type="spellEnd"/>
      <w:r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>), após sua consolidação pelo Instituto de Estudos e Pesquisas Educacionais Anísio Teixeira (INEP</w:t>
      </w:r>
      <w:ins w:id="48" w:author="Junia Falqueto" w:date="2020-11-05T10:42:00Z">
        <w:r w:rsidR="00A10282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)</w:t>
        </w:r>
      </w:ins>
      <w:del w:id="49" w:author="Junia Falqueto" w:date="2020-11-05T10:42:00Z">
        <w:r w:rsidRPr="007B3255" w:rsidDel="00A10282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), autarquia do Ministério da Educação (MEC</w:delText>
        </w:r>
      </w:del>
      <w:ins w:id="50" w:author="Junia Falqueto" w:date="2020-11-04T13:30:00Z">
        <w:r w:rsidR="008C3CC2">
          <w:rPr>
            <w:rFonts w:ascii="Arial" w:hAnsi="Arial"/>
            <w:color w:val="333333"/>
            <w:spacing w:val="3"/>
            <w:lang w:val="pt-BR"/>
          </w:rPr>
          <w:t xml:space="preserve">. </w:t>
        </w:r>
      </w:ins>
      <w:ins w:id="51" w:author="Junia Falqueto" w:date="2020-11-05T09:36:00Z">
        <w:r w:rsidR="009B5703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Sempre que possível, os dados são comparados a de uma série histórica de</w:t>
        </w:r>
      </w:ins>
      <w:ins w:id="52" w:author="Junia Falqueto" w:date="2020-11-09T09:52:00Z">
        <w:r w:rsidR="0054451B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</w:t>
        </w:r>
      </w:ins>
      <w:ins w:id="53" w:author="Junia Falqueto" w:date="2020-11-05T09:36:00Z">
        <w:r w:rsidR="009B5703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cinco anos, o que </w:t>
        </w:r>
        <w:r w:rsidR="009B5703" w:rsidRPr="007B325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possibilit</w:t>
        </w:r>
        <w:r w:rsidR="009B5703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a</w:t>
        </w:r>
        <w:r w:rsidR="009B5703" w:rsidRPr="007B325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análises longitudinais e de evolução em cada área de conhecimento.</w:t>
        </w:r>
      </w:ins>
    </w:p>
    <w:p w14:paraId="00B9567D" w14:textId="1F2CE3F5" w:rsidR="008C3CC2" w:rsidRDefault="008C3CC2" w:rsidP="008C3CC2">
      <w:pPr>
        <w:pStyle w:val="NormalWeb"/>
        <w:shd w:val="clear" w:color="auto" w:fill="FFFFFF"/>
        <w:jc w:val="both"/>
        <w:rPr>
          <w:ins w:id="54" w:author="Junia Falqueto" w:date="2020-11-04T13:35:00Z"/>
          <w:rFonts w:ascii="Arial" w:hAnsi="Arial"/>
          <w:color w:val="333333"/>
          <w:spacing w:val="3"/>
          <w:lang w:val="pt-BR"/>
        </w:rPr>
      </w:pPr>
      <w:ins w:id="55" w:author="Junia Falqueto" w:date="2020-11-04T13:30:00Z">
        <w:r>
          <w:rPr>
            <w:rFonts w:ascii="Arial" w:hAnsi="Arial"/>
            <w:color w:val="333333"/>
            <w:spacing w:val="3"/>
            <w:lang w:val="pt-BR"/>
          </w:rPr>
          <w:t>Ao</w:t>
        </w:r>
      </w:ins>
      <w:del w:id="56" w:author="Junia Falqueto" w:date="2020-11-04T13:30:00Z">
        <w:r w:rsidR="007B3255" w:rsidRPr="007B3255" w:rsidDel="008C3CC2">
          <w:rPr>
            <w:rFonts w:ascii="Arial" w:hAnsi="Arial"/>
            <w:color w:val="333333"/>
            <w:spacing w:val="3"/>
            <w:lang w:val="pt-BR"/>
          </w:rPr>
          <w:delText>).</w:delText>
        </w:r>
      </w:del>
      <w:ins w:id="57" w:author="Junia Falqueto" w:date="2020-11-04T13:29:00Z">
        <w:r w:rsidR="007B3255">
          <w:rPr>
            <w:rFonts w:ascii="Arial" w:hAnsi="Arial"/>
            <w:color w:val="333333"/>
            <w:spacing w:val="3"/>
            <w:lang w:val="pt-BR"/>
          </w:rPr>
          <w:t xml:space="preserve"> consultar </w:t>
        </w:r>
      </w:ins>
      <w:ins w:id="58" w:author="Junia Falqueto" w:date="2020-11-06T10:11:00Z">
        <w:r w:rsidR="00935242">
          <w:rPr>
            <w:rFonts w:ascii="Arial" w:hAnsi="Arial"/>
            <w:color w:val="333333"/>
            <w:spacing w:val="3"/>
            <w:lang w:val="pt-BR"/>
          </w:rPr>
          <w:t>este</w:t>
        </w:r>
      </w:ins>
      <w:ins w:id="59" w:author="Junia Falqueto" w:date="2020-11-04T13:29:00Z">
        <w:r w:rsidR="007B3255">
          <w:rPr>
            <w:rFonts w:ascii="Arial" w:hAnsi="Arial"/>
            <w:color w:val="333333"/>
            <w:spacing w:val="3"/>
            <w:lang w:val="pt-BR"/>
          </w:rPr>
          <w:t xml:space="preserve"> Anuário </w:t>
        </w:r>
      </w:ins>
      <w:ins w:id="60" w:author="Junia Falqueto" w:date="2020-11-05T09:47:00Z">
        <w:r w:rsidR="00A53ED6">
          <w:rPr>
            <w:rFonts w:ascii="Arial" w:hAnsi="Arial"/>
            <w:color w:val="333333"/>
            <w:spacing w:val="3"/>
            <w:lang w:val="pt-BR"/>
          </w:rPr>
          <w:t>Estatístico</w:t>
        </w:r>
      </w:ins>
      <w:ins w:id="61" w:author="Junia Falqueto" w:date="2020-11-04T13:29:00Z">
        <w:r w:rsidR="007B3255">
          <w:rPr>
            <w:rFonts w:ascii="Arial" w:hAnsi="Arial"/>
            <w:color w:val="333333"/>
            <w:spacing w:val="3"/>
            <w:lang w:val="pt-BR"/>
          </w:rPr>
          <w:t xml:space="preserve">, </w:t>
        </w:r>
      </w:ins>
      <w:ins w:id="62" w:author="Junia Falqueto" w:date="2020-11-04T13:48:00Z">
        <w:r w:rsidR="00D232FC">
          <w:rPr>
            <w:rFonts w:ascii="Arial" w:hAnsi="Arial"/>
            <w:color w:val="333333"/>
            <w:spacing w:val="3"/>
            <w:lang w:val="pt-BR"/>
          </w:rPr>
          <w:t xml:space="preserve">também </w:t>
        </w:r>
      </w:ins>
      <w:ins w:id="63" w:author="Junia Falqueto" w:date="2020-11-04T13:30:00Z">
        <w:r>
          <w:rPr>
            <w:rFonts w:ascii="Arial" w:hAnsi="Arial"/>
            <w:color w:val="333333"/>
            <w:spacing w:val="3"/>
            <w:lang w:val="pt-BR"/>
          </w:rPr>
          <w:t xml:space="preserve">será possível ter acesso </w:t>
        </w:r>
      </w:ins>
      <w:ins w:id="64" w:author="Junia Falqueto" w:date="2020-11-04T13:29:00Z">
        <w:r w:rsidR="007B3255">
          <w:rPr>
            <w:rFonts w:ascii="Arial" w:hAnsi="Arial"/>
            <w:color w:val="333333"/>
            <w:spacing w:val="3"/>
            <w:lang w:val="pt-BR"/>
          </w:rPr>
          <w:t xml:space="preserve">a </w:t>
        </w:r>
      </w:ins>
      <w:ins w:id="65" w:author="Junia Falqueto" w:date="2020-11-04T13:27:00Z">
        <w:r w:rsidR="007B3255">
          <w:rPr>
            <w:rFonts w:ascii="Arial" w:hAnsi="Arial"/>
            <w:color w:val="333333"/>
            <w:spacing w:val="3"/>
            <w:lang w:val="pt-BR"/>
          </w:rPr>
          <w:t>um panorama da estrutura física e organizacional da Universidad</w:t>
        </w:r>
      </w:ins>
      <w:ins w:id="66" w:author="Junia Falqueto" w:date="2020-11-04T13:29:00Z">
        <w:r>
          <w:rPr>
            <w:rFonts w:ascii="Arial" w:hAnsi="Arial"/>
            <w:color w:val="333333"/>
            <w:spacing w:val="3"/>
            <w:lang w:val="pt-BR"/>
          </w:rPr>
          <w:t xml:space="preserve">e, além de </w:t>
        </w:r>
        <w:r w:rsidRPr="008C3CC2">
          <w:rPr>
            <w:rFonts w:ascii="Arial" w:hAnsi="Arial"/>
            <w:color w:val="333333"/>
            <w:spacing w:val="3"/>
            <w:lang w:val="pt-BR"/>
            <w:rPrChange w:id="67" w:author="Junia Falqueto" w:date="2020-11-04T13:30:00Z">
              <w:rPr>
                <w:rFonts w:ascii="Roboto Condensed" w:hAnsi="Roboto Condensed"/>
                <w:color w:val="000000"/>
                <w:sz w:val="31"/>
                <w:szCs w:val="31"/>
                <w:lang w:val="pt-BR"/>
              </w:rPr>
            </w:rPrChange>
          </w:rPr>
          <w:t xml:space="preserve">um conjunto de indicadores relativos </w:t>
        </w:r>
        <w:r w:rsidRPr="008C3CC2">
          <w:rPr>
            <w:rFonts w:ascii="Arial" w:hAnsi="Arial" w:hint="eastAsia"/>
            <w:color w:val="333333"/>
            <w:spacing w:val="3"/>
            <w:lang w:val="pt-BR"/>
            <w:rPrChange w:id="68" w:author="Junia Falqueto" w:date="2020-11-04T13:30:00Z">
              <w:rPr>
                <w:rFonts w:ascii="Roboto Condensed" w:hAnsi="Roboto Condensed" w:hint="eastAsia"/>
                <w:color w:val="000000"/>
                <w:sz w:val="31"/>
                <w:szCs w:val="31"/>
                <w:lang w:val="pt-BR"/>
              </w:rPr>
            </w:rPrChange>
          </w:rPr>
          <w:t>à</w:t>
        </w:r>
        <w:r w:rsidRPr="008C3CC2">
          <w:rPr>
            <w:rFonts w:ascii="Arial" w:hAnsi="Arial"/>
            <w:color w:val="333333"/>
            <w:spacing w:val="3"/>
            <w:lang w:val="pt-BR"/>
            <w:rPrChange w:id="69" w:author="Junia Falqueto" w:date="2020-11-04T13:30:00Z">
              <w:rPr>
                <w:rFonts w:ascii="Roboto Condensed" w:hAnsi="Roboto Condensed"/>
                <w:color w:val="000000"/>
                <w:sz w:val="31"/>
                <w:szCs w:val="31"/>
                <w:lang w:val="pt-BR"/>
              </w:rPr>
            </w:rPrChange>
          </w:rPr>
          <w:t>s atividades de ensino, pesquisa e extens</w:t>
        </w:r>
        <w:r w:rsidRPr="008C3CC2">
          <w:rPr>
            <w:rFonts w:ascii="Arial" w:hAnsi="Arial" w:hint="eastAsia"/>
            <w:color w:val="333333"/>
            <w:spacing w:val="3"/>
            <w:lang w:val="pt-BR"/>
            <w:rPrChange w:id="70" w:author="Junia Falqueto" w:date="2020-11-04T13:30:00Z">
              <w:rPr>
                <w:rFonts w:ascii="Roboto Condensed" w:hAnsi="Roboto Condensed" w:hint="eastAsia"/>
                <w:color w:val="000000"/>
                <w:sz w:val="31"/>
                <w:szCs w:val="31"/>
                <w:lang w:val="pt-BR"/>
              </w:rPr>
            </w:rPrChange>
          </w:rPr>
          <w:t>ã</w:t>
        </w:r>
        <w:r w:rsidRPr="008C3CC2">
          <w:rPr>
            <w:rFonts w:ascii="Arial" w:hAnsi="Arial"/>
            <w:color w:val="333333"/>
            <w:spacing w:val="3"/>
            <w:lang w:val="pt-BR"/>
            <w:rPrChange w:id="71" w:author="Junia Falqueto" w:date="2020-11-04T13:30:00Z">
              <w:rPr>
                <w:rFonts w:ascii="Roboto Condensed" w:hAnsi="Roboto Condensed"/>
                <w:color w:val="000000"/>
                <w:sz w:val="31"/>
                <w:szCs w:val="31"/>
                <w:lang w:val="pt-BR"/>
              </w:rPr>
            </w:rPrChange>
          </w:rPr>
          <w:t xml:space="preserve">o desenvolvidas no </w:t>
        </w:r>
      </w:ins>
      <w:ins w:id="72" w:author="Junia Falqueto" w:date="2020-11-04T13:31:00Z">
        <w:r>
          <w:rPr>
            <w:rFonts w:ascii="Arial" w:hAnsi="Arial"/>
            <w:color w:val="333333"/>
            <w:spacing w:val="3"/>
            <w:lang w:val="pt-BR"/>
          </w:rPr>
          <w:t>período</w:t>
        </w:r>
      </w:ins>
      <w:ins w:id="73" w:author="Junia Falqueto" w:date="2020-11-04T13:32:00Z">
        <w:r>
          <w:rPr>
            <w:rFonts w:ascii="Arial" w:hAnsi="Arial"/>
            <w:color w:val="333333"/>
            <w:spacing w:val="3"/>
            <w:lang w:val="pt-BR"/>
          </w:rPr>
          <w:t xml:space="preserve"> vigente</w:t>
        </w:r>
      </w:ins>
      <w:ins w:id="74" w:author="Junia Falqueto" w:date="2020-11-04T13:31:00Z">
        <w:r>
          <w:rPr>
            <w:rFonts w:ascii="Arial" w:hAnsi="Arial"/>
            <w:color w:val="333333"/>
            <w:spacing w:val="3"/>
            <w:lang w:val="pt-BR"/>
          </w:rPr>
          <w:t xml:space="preserve"> e na série histórica. </w:t>
        </w:r>
      </w:ins>
    </w:p>
    <w:p w14:paraId="0F26EA49" w14:textId="2D34A9AB" w:rsidR="007B3255" w:rsidRPr="007B3255" w:rsidRDefault="008C3CC2" w:rsidP="007B3255">
      <w:pPr>
        <w:spacing w:after="204" w:line="240" w:lineRule="auto"/>
        <w:jc w:val="both"/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</w:pPr>
      <w:ins w:id="75" w:author="Junia Falqueto" w:date="2020-11-04T13:35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A </w:t>
        </w:r>
      </w:ins>
      <w:ins w:id="76" w:author="Junia Falqueto" w:date="2020-11-04T13:36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organização </w:t>
        </w:r>
      </w:ins>
      <w:ins w:id="77" w:author="Junia Falqueto" w:date="2020-11-04T13:37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do </w:t>
        </w:r>
      </w:ins>
      <w:ins w:id="78" w:author="Junia Falqueto" w:date="2020-11-04T13:49:00Z">
        <w:r w:rsidR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documento </w:t>
        </w:r>
      </w:ins>
      <w:ins w:id="79" w:author="Junia Falqueto" w:date="2020-11-04T13:37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é feita sob a coordenação do Decanato de Planejamento e Orçamento</w:t>
        </w:r>
      </w:ins>
      <w:ins w:id="80" w:author="Junia Falqueto" w:date="2020-11-04T13:38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e</w:t>
        </w:r>
      </w:ins>
      <w:ins w:id="81" w:author="Junia Falqueto" w:date="2020-11-04T13:43:00Z">
        <w:r w:rsidR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</w:t>
        </w:r>
      </w:ins>
      <w:ins w:id="82" w:author="Junia Falqueto" w:date="2020-11-04T13:38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Avaliação Institucional</w:t>
        </w:r>
      </w:ins>
      <w:ins w:id="83" w:author="Junia Falqueto" w:date="2020-11-09T10:32:00Z">
        <w:r w:rsidR="005F5A8B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(DPO)</w:t>
        </w:r>
      </w:ins>
      <w:ins w:id="84" w:author="Junia Falqueto" w:date="2020-11-09T10:33:00Z">
        <w:r w:rsidR="005F5A8B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</w:t>
        </w:r>
      </w:ins>
      <w:ins w:id="85" w:author="Junia Falqueto" w:date="2020-11-04T13:37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por meio da Diretoria de Avaliação e Informações Gerenciais</w:t>
        </w:r>
      </w:ins>
      <w:ins w:id="86" w:author="Junia Falqueto" w:date="2020-11-09T10:32:00Z">
        <w:r w:rsidR="005F5A8B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(DAI)</w:t>
        </w:r>
      </w:ins>
      <w:ins w:id="87" w:author="Junia Falqueto" w:date="2020-11-04T13:40:00Z">
        <w:r w:rsidR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.</w:t>
        </w:r>
      </w:ins>
      <w:ins w:id="88" w:author="Junia Falqueto" w:date="2020-11-04T13:43:00Z">
        <w:r w:rsidR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</w:t>
        </w:r>
      </w:ins>
      <w:ins w:id="89" w:author="Junia Falqueto" w:date="2020-11-04T13:40:00Z">
        <w:r w:rsidR="00D232FC" w:rsidRPr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  <w:rPrChange w:id="90" w:author="Junia Falqueto" w:date="2020-11-04T13:41:00Z">
              <w:rPr>
                <w:lang w:val="pt-BR"/>
              </w:rPr>
            </w:rPrChange>
          </w:rPr>
          <w:t xml:space="preserve">A </w:t>
        </w:r>
        <w:r w:rsidR="00D232FC" w:rsidRPr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  <w:rPrChange w:id="91" w:author="Junia Falqueto" w:date="2020-11-04T13:40:00Z">
              <w:rPr>
                <w:lang w:val="pt-BR"/>
              </w:rPr>
            </w:rPrChange>
          </w:rPr>
          <w:t>publicação está à disposição da comunidade universitária, de autoridades</w:t>
        </w:r>
      </w:ins>
      <w:ins w:id="92" w:author="Junia Falqueto" w:date="2020-11-09T10:33:00Z">
        <w:r w:rsidR="000B7B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e</w:t>
        </w:r>
      </w:ins>
      <w:ins w:id="93" w:author="Junia Falqueto" w:date="2020-11-04T13:49:00Z">
        <w:r w:rsidR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</w:t>
        </w:r>
      </w:ins>
      <w:ins w:id="94" w:author="Junia Falqueto" w:date="2020-11-04T13:40:00Z">
        <w:r w:rsidR="00D232FC" w:rsidRPr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  <w:rPrChange w:id="95" w:author="Junia Falqueto" w:date="2020-11-04T13:40:00Z">
              <w:rPr>
                <w:lang w:val="pt-BR"/>
              </w:rPr>
            </w:rPrChange>
          </w:rPr>
          <w:t>dirigentes públicos e da sociedade</w:t>
        </w:r>
      </w:ins>
      <w:ins w:id="96" w:author="Junia Falqueto" w:date="2020-11-04T13:41:00Z">
        <w:r w:rsidR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.  Com isso, além de firm</w:t>
        </w:r>
      </w:ins>
      <w:ins w:id="97" w:author="Junia Falqueto" w:date="2020-11-04T13:49:00Z">
        <w:r w:rsidR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ar</w:t>
        </w:r>
      </w:ins>
      <w:ins w:id="98" w:author="Junia Falqueto" w:date="2020-11-04T13:41:00Z">
        <w:r w:rsidR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o compromisso com a </w:t>
        </w:r>
      </w:ins>
      <w:ins w:id="99" w:author="Junia Falqueto" w:date="2020-11-04T13:42:00Z">
        <w:r w:rsidR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transparência, a Un</w:t>
        </w:r>
      </w:ins>
      <w:ins w:id="100" w:author="Junia Falqueto" w:date="2020-11-09T09:53:00Z">
        <w:r w:rsidR="008D366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B</w:t>
        </w:r>
      </w:ins>
      <w:ins w:id="101" w:author="Junia Falqueto" w:date="2020-11-04T13:42:00Z">
        <w:r w:rsidR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prima pela consistência histórica </w:t>
        </w:r>
      </w:ins>
      <w:ins w:id="102" w:author="Junia Falqueto" w:date="2020-11-04T13:43:00Z">
        <w:r w:rsidR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e institucional </w:t>
        </w:r>
      </w:ins>
      <w:ins w:id="103" w:author="Junia Falqueto" w:date="2020-11-04T13:42:00Z">
        <w:r w:rsidR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de </w:t>
        </w:r>
      </w:ins>
      <w:ins w:id="104" w:author="Junia Falqueto" w:date="2020-11-04T13:49:00Z">
        <w:r w:rsidR="003E47F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seus dados </w:t>
        </w:r>
      </w:ins>
      <w:ins w:id="105" w:author="Junia Falqueto" w:date="2020-11-04T13:43:00Z">
        <w:r w:rsidR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em um processo dinâmico </w:t>
        </w:r>
      </w:ins>
      <w:ins w:id="106" w:author="Junia Falqueto" w:date="2020-11-04T13:58:00Z">
        <w:r w:rsidR="0058796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e de </w:t>
        </w:r>
      </w:ins>
      <w:ins w:id="107" w:author="Junia Falqueto" w:date="2020-11-04T13:43:00Z">
        <w:r w:rsidR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constante aperfeiçoamento. </w:t>
        </w:r>
      </w:ins>
    </w:p>
    <w:p w14:paraId="62F6A099" w14:textId="199BA376" w:rsidR="007B3255" w:rsidRPr="007B3255" w:rsidDel="00D232FC" w:rsidRDefault="007B3255" w:rsidP="007B3255">
      <w:pPr>
        <w:spacing w:after="204" w:line="240" w:lineRule="auto"/>
        <w:jc w:val="both"/>
        <w:rPr>
          <w:del w:id="108" w:author="Junia Falqueto" w:date="2020-11-04T13:43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</w:pPr>
      <w:del w:id="109" w:author="Junia Falqueto" w:date="2020-11-04T13:43:00Z">
        <w:r w:rsidRPr="007B3255" w:rsidDel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yellow"/>
            <w:lang w:val="pt-BR" w:eastAsia="en-CA"/>
            <w:rPrChange w:id="110" w:author="Junia Falqueto" w:date="2020-11-04T13:21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delText xml:space="preserve">Para a busca de informações atualizadas, o Decanato de Planejamento, Orçamento e Avaliação Institucional enviou, em </w:delText>
        </w:r>
      </w:del>
      <w:del w:id="111" w:author="Junia Falqueto" w:date="2020-11-04T13:21:00Z">
        <w:r w:rsidRPr="007B3255" w:rsidDel="007B325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yellow"/>
            <w:lang w:val="pt-BR" w:eastAsia="en-CA"/>
            <w:rPrChange w:id="112" w:author="Junia Falqueto" w:date="2020-11-04T13:21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delText xml:space="preserve">26 de </w:delText>
        </w:r>
      </w:del>
      <w:del w:id="113" w:author="Junia Falqueto" w:date="2020-11-04T13:43:00Z">
        <w:r w:rsidRPr="007B3255" w:rsidDel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yellow"/>
            <w:lang w:val="pt-BR" w:eastAsia="en-CA"/>
            <w:rPrChange w:id="114" w:author="Junia Falqueto" w:date="2020-11-04T13:21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delText>maio de 2020, solicitações de informações aos diferentes setores, Institutos e Faculdades da UnB. Em 8 de julho, ainda por meio do SEI, foi reiterada a solicitação de informações referentes ao ano de 2019 para compor o Anuário Estatístico 2020</w:delText>
        </w:r>
      </w:del>
      <w:del w:id="115" w:author="Junia Falqueto" w:date="2020-11-04T13:21:00Z">
        <w:r w:rsidRPr="007B3255" w:rsidDel="007B325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yellow"/>
            <w:lang w:val="pt-BR" w:eastAsia="en-CA"/>
            <w:rPrChange w:id="116" w:author="Junia Falqueto" w:date="2020-11-04T13:21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delText>.</w:delText>
        </w:r>
      </w:del>
    </w:p>
    <w:p w14:paraId="2A7C029F" w14:textId="1AA92F12" w:rsidR="007B3255" w:rsidRPr="007B3255" w:rsidDel="00D232FC" w:rsidRDefault="007B3255" w:rsidP="007B3255">
      <w:pPr>
        <w:spacing w:after="204" w:line="240" w:lineRule="auto"/>
        <w:jc w:val="both"/>
        <w:rPr>
          <w:del w:id="117" w:author="Junia Falqueto" w:date="2020-11-04T13:43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</w:pPr>
      <w:del w:id="118" w:author="Junia Falqueto" w:date="2020-11-04T13:43:00Z">
        <w:r w:rsidRPr="007B3255" w:rsidDel="00D232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Com a utilização dessa base, mantém-se a consistência histórica e institucional de informações da UnB, em um processo dinâmico de constante aperfeiçoamento.</w:delText>
        </w:r>
      </w:del>
    </w:p>
    <w:p w14:paraId="727D5CF5" w14:textId="77777777" w:rsidR="007B3255" w:rsidRPr="007B3255" w:rsidRDefault="007B3255" w:rsidP="007B3255">
      <w:pPr>
        <w:spacing w:after="204" w:line="240" w:lineRule="auto"/>
        <w:jc w:val="both"/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</w:pPr>
      <w:r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br/>
      </w:r>
    </w:p>
    <w:p w14:paraId="4E6422FB" w14:textId="6CEE0ADB" w:rsidR="007B3255" w:rsidDel="00587964" w:rsidRDefault="007B3255" w:rsidP="00587964">
      <w:pPr>
        <w:spacing w:before="306" w:after="204" w:line="240" w:lineRule="auto"/>
        <w:jc w:val="both"/>
        <w:outlineLvl w:val="1"/>
        <w:rPr>
          <w:del w:id="119" w:author="Junia Falqueto" w:date="2020-11-04T13:58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</w:pPr>
      <w:r w:rsidRPr="007B3255">
        <w:rPr>
          <w:rFonts w:ascii="Arial" w:eastAsia="Times New Roman" w:hAnsi="Arial" w:cs="Times New Roman"/>
          <w:b/>
          <w:bCs/>
          <w:color w:val="333333"/>
          <w:spacing w:val="3"/>
          <w:sz w:val="24"/>
          <w:szCs w:val="24"/>
          <w:lang w:val="pt-BR" w:eastAsia="en-CA"/>
        </w:rPr>
        <w:t>Inovações desta versão</w:t>
      </w:r>
    </w:p>
    <w:p w14:paraId="03235E09" w14:textId="7EDB3716" w:rsidR="00587964" w:rsidRDefault="00587964" w:rsidP="007B3255">
      <w:pPr>
        <w:spacing w:before="306" w:after="204" w:line="240" w:lineRule="auto"/>
        <w:jc w:val="both"/>
        <w:outlineLvl w:val="1"/>
        <w:rPr>
          <w:ins w:id="120" w:author="Junia Falqueto" w:date="2020-11-04T13:58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</w:pPr>
    </w:p>
    <w:p w14:paraId="729EDA50" w14:textId="13EBE456" w:rsidR="007B3255" w:rsidRPr="00587964" w:rsidRDefault="00587964">
      <w:pPr>
        <w:spacing w:before="306" w:after="204" w:line="240" w:lineRule="auto"/>
        <w:jc w:val="both"/>
        <w:outlineLvl w:val="1"/>
        <w:rPr>
          <w:rFonts w:ascii="Arial" w:eastAsia="Times New Roman" w:hAnsi="Arial" w:cs="Times New Roman"/>
          <w:b/>
          <w:bCs/>
          <w:color w:val="333333"/>
          <w:spacing w:val="3"/>
          <w:sz w:val="24"/>
          <w:szCs w:val="24"/>
          <w:lang w:val="pt-BR" w:eastAsia="en-CA"/>
          <w:rPrChange w:id="121" w:author="Junia Falqueto" w:date="2020-11-04T13:58:00Z">
            <w:rPr>
              <w:rFonts w:ascii="Arial" w:eastAsia="Times New Roman" w:hAnsi="Arial" w:cs="Times New Roman"/>
              <w:color w:val="333333"/>
              <w:spacing w:val="3"/>
              <w:sz w:val="24"/>
              <w:szCs w:val="24"/>
              <w:lang w:val="pt-BR" w:eastAsia="en-CA"/>
            </w:rPr>
          </w:rPrChange>
        </w:rPr>
        <w:pPrChange w:id="122" w:author="Junia Falqueto" w:date="2020-11-04T13:58:00Z">
          <w:pPr>
            <w:spacing w:after="204" w:line="240" w:lineRule="auto"/>
            <w:jc w:val="both"/>
          </w:pPr>
        </w:pPrChange>
      </w:pPr>
      <w:ins w:id="123" w:author="Junia Falqueto" w:date="2020-11-04T13:58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Na edição de 2020, em busca de </w:t>
        </w:r>
      </w:ins>
      <w:ins w:id="124" w:author="Junia Falqueto" w:date="2020-11-04T13:53:00Z">
        <w:r w:rsidR="007D2236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inovação</w:t>
        </w:r>
      </w:ins>
      <w:ins w:id="125" w:author="Junia Falqueto" w:date="2020-11-04T13:58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p</w:t>
        </w:r>
      </w:ins>
      <w:del w:id="126" w:author="Junia Falqueto" w:date="2020-11-04T13:53:00Z">
        <w:r w:rsidR="007B3255" w:rsidRPr="007B3255" w:rsidDel="007D2236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Continuand</w:delText>
        </w:r>
      </w:del>
      <w:ins w:id="127" w:author="Junia Falqueto" w:date="2020-11-04T13:53:00Z">
        <w:r w:rsidR="00F25678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ara o </w:t>
        </w:r>
      </w:ins>
      <w:del w:id="128" w:author="Junia Falqueto" w:date="2020-11-04T13:53:00Z">
        <w:r w:rsidR="007B3255" w:rsidRPr="007B3255" w:rsidDel="007D2236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o </w:delText>
        </w:r>
        <w:r w:rsidR="007B3255" w:rsidRPr="007B3255" w:rsidDel="00F25678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a tendência de inovações para o </w:delText>
        </w:r>
      </w:del>
      <w:r w:rsidR="007B3255"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 xml:space="preserve">Anuário Estatístico, </w:t>
      </w:r>
      <w:ins w:id="129" w:author="Junia Falqueto" w:date="2020-11-04T13:52:00Z">
        <w:r w:rsidR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</w:t>
        </w:r>
      </w:ins>
      <w:del w:id="130" w:author="Junia Falqueto" w:date="2020-11-04T13:52:00Z">
        <w:r w:rsidR="007B3255"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este ano </w:delText>
        </w:r>
      </w:del>
      <w:r w:rsidR="007B3255"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 xml:space="preserve">o </w:t>
      </w:r>
      <w:ins w:id="131" w:author="Junia Falqueto" w:date="2020-11-04T13:53:00Z">
        <w:r w:rsidR="00F25678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documento </w:t>
        </w:r>
      </w:ins>
      <w:del w:id="132" w:author="Junia Falqueto" w:date="2020-11-04T13:53:00Z">
        <w:r w:rsidR="007B3255" w:rsidRPr="007B3255" w:rsidDel="00F25678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Anuário </w:delText>
        </w:r>
      </w:del>
      <w:r w:rsidR="007B3255"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>foi feito inteiramente</w:t>
      </w:r>
      <w:ins w:id="133" w:author="Junia Falqueto" w:date="2020-11-09T10:34:00Z">
        <w:r w:rsidR="00B86FBD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</w:t>
        </w:r>
      </w:ins>
      <w:del w:id="134" w:author="Junia Falqueto" w:date="2020-11-09T10:34:00Z">
        <w:r w:rsidR="007B3255" w:rsidRPr="007B3255" w:rsidDel="00B86FBD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 </w:delText>
        </w:r>
      </w:del>
      <w:r w:rsidR="007B3255"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>no </w:t>
      </w:r>
      <w:r w:rsidR="007B3255"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eastAsia="en-CA"/>
        </w:rPr>
        <w:fldChar w:fldCharType="begin"/>
      </w:r>
      <w:r w:rsidR="007B3255"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instrText xml:space="preserve"> HYPERLINK "https://www.r-project.org/" </w:instrText>
      </w:r>
      <w:r w:rsidR="007B3255"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eastAsia="en-CA"/>
        </w:rPr>
        <w:fldChar w:fldCharType="separate"/>
      </w:r>
      <w:r w:rsidR="007B3255" w:rsidRPr="007B3255">
        <w:rPr>
          <w:rFonts w:ascii="Arial" w:eastAsia="Times New Roman" w:hAnsi="Arial" w:cs="Times New Roman"/>
          <w:color w:val="4183C4"/>
          <w:spacing w:val="3"/>
          <w:sz w:val="24"/>
          <w:szCs w:val="24"/>
          <w:u w:val="single"/>
          <w:lang w:val="pt-BR" w:eastAsia="en-CA"/>
        </w:rPr>
        <w:t>software livre R</w:t>
      </w:r>
      <w:r w:rsidR="007B3255"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eastAsia="en-CA"/>
        </w:rPr>
        <w:fldChar w:fldCharType="end"/>
      </w:r>
      <w:del w:id="135" w:author="Junia Falqueto" w:date="2020-11-06T09:45:00Z">
        <w:r w:rsidR="007B3255" w:rsidRPr="007B3255" w:rsidDel="00482C6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, por meio do pacote </w:delText>
        </w:r>
        <w:r w:rsidR="007B3255" w:rsidRPr="007B3255" w:rsidDel="00482C6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eastAsia="en-CA"/>
          </w:rPr>
          <w:fldChar w:fldCharType="begin"/>
        </w:r>
        <w:r w:rsidR="007B3255" w:rsidRPr="007B3255" w:rsidDel="00482C6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InstrText xml:space="preserve"> HYPERLINK "https://cran.r-project.org/package=bookdown" </w:delInstrText>
        </w:r>
        <w:r w:rsidR="007B3255" w:rsidRPr="007B3255" w:rsidDel="00482C6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eastAsia="en-CA"/>
          </w:rPr>
          <w:fldChar w:fldCharType="separate"/>
        </w:r>
        <w:r w:rsidR="007B3255" w:rsidRPr="007B3255" w:rsidDel="00482C65">
          <w:rPr>
            <w:rFonts w:ascii="Arial" w:eastAsia="Times New Roman" w:hAnsi="Arial" w:cs="Times New Roman"/>
            <w:color w:val="4183C4"/>
            <w:spacing w:val="3"/>
            <w:sz w:val="24"/>
            <w:szCs w:val="24"/>
            <w:u w:val="single"/>
            <w:lang w:val="pt-BR" w:eastAsia="en-CA"/>
          </w:rPr>
          <w:delText>bookdown</w:delText>
        </w:r>
        <w:r w:rsidR="007B3255" w:rsidRPr="007B3255" w:rsidDel="00482C6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eastAsia="en-CA"/>
          </w:rPr>
          <w:fldChar w:fldCharType="end"/>
        </w:r>
      </w:del>
      <w:r w:rsidR="007B3255"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 xml:space="preserve">. Essa mudança </w:t>
      </w:r>
      <w:ins w:id="136" w:author="Junia Falqueto" w:date="2020-11-04T13:59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torna o </w:t>
        </w:r>
      </w:ins>
      <w:del w:id="137" w:author="Junia Falqueto" w:date="2020-11-04T13:59:00Z">
        <w:r w:rsidR="007B3255" w:rsidRPr="007B3255" w:rsidDel="0058796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teve como objetivo tornar o </w:delText>
        </w:r>
      </w:del>
      <w:r w:rsidR="007B3255"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 xml:space="preserve">processo de </w:t>
      </w:r>
      <w:ins w:id="138" w:author="Junia Falqueto" w:date="2020-11-05T09:38:00Z">
        <w:r w:rsidR="00BD1250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consolidação </w:t>
        </w:r>
      </w:ins>
      <w:del w:id="139" w:author="Junia Falqueto" w:date="2020-11-05T09:38:00Z">
        <w:r w:rsidR="007B3255" w:rsidRPr="007B3255" w:rsidDel="00BD1250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confecção </w:delText>
        </w:r>
      </w:del>
      <w:r w:rsidR="007B3255"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>do documento</w:t>
      </w:r>
      <w:ins w:id="140" w:author="Junia Falqueto" w:date="2020-11-05T09:38:00Z">
        <w:r w:rsidR="00BD1250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e organização dos dados </w:t>
        </w:r>
      </w:ins>
      <w:del w:id="141" w:author="Junia Falqueto" w:date="2020-11-04T13:59:00Z">
        <w:r w:rsidR="007B3255" w:rsidRPr="007B3255" w:rsidDel="0058796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 o</w:delText>
        </w:r>
      </w:del>
      <w:del w:id="142" w:author="Junia Falqueto" w:date="2020-11-05T09:48:00Z">
        <w:r w:rsidR="007B3255" w:rsidRPr="007B3255" w:rsidDel="00651B16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 </w:delText>
        </w:r>
      </w:del>
      <w:r w:rsidR="007B3255"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>mais linear</w:t>
      </w:r>
      <w:del w:id="143" w:author="Junia Falqueto" w:date="2020-11-04T13:59:00Z">
        <w:r w:rsidR="007B3255" w:rsidRPr="007B3255" w:rsidDel="0058796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 possível</w:delText>
        </w:r>
      </w:del>
      <w:r w:rsidR="007B3255"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 xml:space="preserve">, </w:t>
      </w:r>
      <w:ins w:id="144" w:author="Junia Falqueto" w:date="2020-11-05T09:48:00Z">
        <w:r w:rsidR="00651B16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aumentando </w:t>
        </w:r>
      </w:ins>
      <w:del w:id="145" w:author="Junia Falqueto" w:date="2020-11-05T09:38:00Z">
        <w:r w:rsidR="007B3255" w:rsidRPr="007B3255" w:rsidDel="00BD1250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aumentando </w:delText>
        </w:r>
      </w:del>
      <w:r w:rsidR="007B3255"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 xml:space="preserve">a </w:t>
      </w:r>
      <w:ins w:id="146" w:author="Junia Falqueto" w:date="2020-11-09T10:35:00Z">
        <w:r w:rsidR="004F3FB7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acurácia </w:t>
        </w:r>
      </w:ins>
      <w:del w:id="147" w:author="Junia Falqueto" w:date="2020-11-09T10:35:00Z">
        <w:r w:rsidR="007B3255" w:rsidRPr="007B3255" w:rsidDel="004F3FB7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confiabilidade </w:delText>
        </w:r>
      </w:del>
      <w:r w:rsidR="007B3255"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>das informações</w:t>
      </w:r>
      <w:del w:id="148" w:author="Junia Falqueto" w:date="2020-11-04T13:59:00Z">
        <w:r w:rsidR="007B3255" w:rsidRPr="007B3255" w:rsidDel="0058796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 </w:delText>
        </w:r>
      </w:del>
      <w:ins w:id="149" w:author="Junia Falqueto" w:date="2020-11-04T13:59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apresentadas</w:t>
        </w:r>
      </w:ins>
      <w:del w:id="150" w:author="Junia Falqueto" w:date="2020-11-04T13:59:00Z">
        <w:r w:rsidR="007B3255" w:rsidRPr="007B3255" w:rsidDel="0058796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aqui contidas</w:delText>
        </w:r>
      </w:del>
      <w:r w:rsidR="007B3255"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>.</w:t>
      </w:r>
    </w:p>
    <w:p w14:paraId="6C6B4286" w14:textId="4143C5FE" w:rsidR="0039408B" w:rsidRDefault="007B3255" w:rsidP="007B3255">
      <w:pPr>
        <w:spacing w:after="204" w:line="240" w:lineRule="auto"/>
        <w:jc w:val="both"/>
        <w:rPr>
          <w:ins w:id="151" w:author="Junia Falqueto" w:date="2020-11-05T09:40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</w:pPr>
      <w:r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>Além disso,</w:t>
      </w:r>
      <w:ins w:id="152" w:author="Junia Falqueto" w:date="2020-11-05T09:40:00Z">
        <w:r w:rsidR="0039408B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</w:t>
        </w:r>
      </w:ins>
      <w:ins w:id="153" w:author="Junia Falqueto" w:date="2020-11-09T10:25:00Z">
        <w:r w:rsidR="002507FA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a nova metodologia tamb</w:t>
        </w:r>
      </w:ins>
      <w:ins w:id="154" w:author="Junia Falqueto" w:date="2020-11-09T10:26:00Z">
        <w:r w:rsidR="002507FA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ém </w:t>
        </w:r>
      </w:ins>
      <w:del w:id="155" w:author="Junia Falqueto" w:date="2020-11-09T10:24:00Z">
        <w:r w:rsidRPr="007B3255" w:rsidDel="008753C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 </w:delText>
        </w:r>
      </w:del>
      <w:ins w:id="156" w:author="Junia Falqueto" w:date="2020-11-05T09:39:00Z">
        <w:r w:rsidR="0094599A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aprimora a </w:t>
        </w:r>
      </w:ins>
      <w:del w:id="157" w:author="Junia Falqueto" w:date="2020-11-05T09:39:00Z">
        <w:r w:rsidRPr="007B3255" w:rsidDel="00BD1250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ganhamos</w:delText>
        </w:r>
        <w:r w:rsidRPr="007B3255" w:rsidDel="0094599A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 em </w:delText>
        </w:r>
      </w:del>
      <w:r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>transparência</w:t>
      </w:r>
      <w:ins w:id="158" w:author="Junia Falqueto" w:date="2020-11-05T09:39:00Z">
        <w:r w:rsidR="0094599A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da Instituição</w:t>
        </w:r>
      </w:ins>
      <w:r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 xml:space="preserve">, pois todo o fluxo de trabalho </w:t>
      </w:r>
      <w:ins w:id="159" w:author="Junia Falqueto" w:date="2020-11-05T09:40:00Z">
        <w:r w:rsidR="0094599A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passou a ser </w:t>
        </w:r>
      </w:ins>
      <w:del w:id="160" w:author="Junia Falqueto" w:date="2020-11-05T09:40:00Z">
        <w:r w:rsidRPr="007B3255" w:rsidDel="0094599A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está </w:delText>
        </w:r>
      </w:del>
      <w:r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>documentado no repositório </w:t>
      </w:r>
      <w:proofErr w:type="spellStart"/>
      <w:r w:rsidR="004F3FB7">
        <w:fldChar w:fldCharType="begin"/>
      </w:r>
      <w:r w:rsidR="004F3FB7" w:rsidRPr="000D233C">
        <w:rPr>
          <w:lang w:val="pt-BR"/>
          <w:rPrChange w:id="161" w:author="Junia Falqueto" w:date="2020-11-06T09:14:00Z">
            <w:rPr/>
          </w:rPrChange>
        </w:rPr>
        <w:instrText xml:space="preserve"> HYPERLINK "https://github.com/dai-unb/anuario2020" </w:instrText>
      </w:r>
      <w:r w:rsidR="004F3FB7">
        <w:fldChar w:fldCharType="separate"/>
      </w:r>
      <w:r w:rsidRPr="007B3255">
        <w:rPr>
          <w:rFonts w:ascii="Arial" w:eastAsia="Times New Roman" w:hAnsi="Arial" w:cs="Times New Roman"/>
          <w:color w:val="4183C4"/>
          <w:spacing w:val="3"/>
          <w:sz w:val="24"/>
          <w:szCs w:val="24"/>
          <w:u w:val="single"/>
          <w:lang w:val="pt-BR" w:eastAsia="en-CA"/>
        </w:rPr>
        <w:t>github</w:t>
      </w:r>
      <w:proofErr w:type="spellEnd"/>
      <w:r w:rsidRPr="007B3255">
        <w:rPr>
          <w:rFonts w:ascii="Arial" w:eastAsia="Times New Roman" w:hAnsi="Arial" w:cs="Times New Roman"/>
          <w:color w:val="4183C4"/>
          <w:spacing w:val="3"/>
          <w:sz w:val="24"/>
          <w:szCs w:val="24"/>
          <w:u w:val="single"/>
          <w:lang w:val="pt-BR" w:eastAsia="en-CA"/>
        </w:rPr>
        <w:t>/</w:t>
      </w:r>
      <w:proofErr w:type="spellStart"/>
      <w:r w:rsidRPr="007B3255">
        <w:rPr>
          <w:rFonts w:ascii="Arial" w:eastAsia="Times New Roman" w:hAnsi="Arial" w:cs="Times New Roman"/>
          <w:color w:val="4183C4"/>
          <w:spacing w:val="3"/>
          <w:sz w:val="24"/>
          <w:szCs w:val="24"/>
          <w:u w:val="single"/>
          <w:lang w:val="pt-BR" w:eastAsia="en-CA"/>
        </w:rPr>
        <w:t>dai-dpo</w:t>
      </w:r>
      <w:proofErr w:type="spellEnd"/>
      <w:r w:rsidRPr="007B3255">
        <w:rPr>
          <w:rFonts w:ascii="Arial" w:eastAsia="Times New Roman" w:hAnsi="Arial" w:cs="Times New Roman"/>
          <w:color w:val="4183C4"/>
          <w:spacing w:val="3"/>
          <w:sz w:val="24"/>
          <w:szCs w:val="24"/>
          <w:u w:val="single"/>
          <w:lang w:val="pt-BR" w:eastAsia="en-CA"/>
        </w:rPr>
        <w:t>/anuario2020</w:t>
      </w:r>
      <w:r w:rsidR="004F3FB7">
        <w:rPr>
          <w:rFonts w:ascii="Arial" w:eastAsia="Times New Roman" w:hAnsi="Arial" w:cs="Times New Roman"/>
          <w:color w:val="4183C4"/>
          <w:spacing w:val="3"/>
          <w:sz w:val="24"/>
          <w:szCs w:val="24"/>
          <w:u w:val="single"/>
          <w:lang w:val="pt-BR" w:eastAsia="en-CA"/>
        </w:rPr>
        <w:fldChar w:fldCharType="end"/>
      </w:r>
      <w:r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>.</w:t>
      </w:r>
    </w:p>
    <w:p w14:paraId="532A14D0" w14:textId="48EB3DB1" w:rsidR="007B3255" w:rsidRPr="007B3255" w:rsidRDefault="00745A57" w:rsidP="007B3255">
      <w:pPr>
        <w:spacing w:after="204" w:line="240" w:lineRule="auto"/>
        <w:jc w:val="both"/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</w:pPr>
      <w:ins w:id="162" w:author="Junia Falqueto" w:date="2020-11-05T09:41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Importante ressaltar que</w:t>
        </w:r>
      </w:ins>
      <w:ins w:id="163" w:author="Junia Falqueto" w:date="2020-11-05T09:48:00Z">
        <w:r w:rsidR="00BC7B1E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,</w:t>
        </w:r>
      </w:ins>
      <w:ins w:id="164" w:author="Junia Falqueto" w:date="2020-11-05T09:41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por princípio de privacidade e segurança, não é p</w:t>
        </w:r>
      </w:ins>
      <w:ins w:id="165" w:author="Junia Falqueto" w:date="2020-11-06T09:46:00Z">
        <w:r w:rsidR="00AC4197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ossível </w:t>
        </w:r>
      </w:ins>
      <w:ins w:id="166" w:author="Junia Falqueto" w:date="2020-11-05T09:41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</w:t>
        </w:r>
      </w:ins>
      <w:del w:id="167" w:author="Junia Falqueto" w:date="2020-11-05T09:41:00Z">
        <w:r w:rsidR="007B3255" w:rsidRPr="007B3255" w:rsidDel="00745A57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 No entanto, não é possível </w:delText>
        </w:r>
      </w:del>
      <w:r w:rsidR="007B3255"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>reproduzir ou replicar as tabelas e gráficos</w:t>
      </w:r>
      <w:del w:id="168" w:author="Junia Falqueto" w:date="2020-11-05T09:42:00Z">
        <w:r w:rsidR="007B3255" w:rsidRPr="007B3255" w:rsidDel="00631A88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 </w:delText>
        </w:r>
      </w:del>
      <w:ins w:id="169" w:author="Junia Falqueto" w:date="2020-11-05T09:42:00Z">
        <w:r w:rsidR="00631A88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contidos no Anuário Estatístico</w:t>
        </w:r>
      </w:ins>
      <w:del w:id="170" w:author="Junia Falqueto" w:date="2020-11-05T09:42:00Z">
        <w:r w:rsidR="007B3255" w:rsidRPr="007B3255" w:rsidDel="00631A88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aqui contido</w:delText>
        </w:r>
      </w:del>
      <w:ins w:id="171" w:author="Junia Falqueto" w:date="2020-11-05T09:48:00Z">
        <w:r w:rsidR="00BC7B1E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. </w:t>
        </w:r>
      </w:ins>
      <w:del w:id="172" w:author="Junia Falqueto" w:date="2020-11-05T09:42:00Z">
        <w:r w:rsidR="007B3255" w:rsidRPr="007B3255" w:rsidDel="00631A88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s</w:delText>
        </w:r>
      </w:del>
      <w:ins w:id="173" w:author="Junia Falqueto" w:date="2020-11-05T09:48:00Z">
        <w:r w:rsidR="00BC7B1E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</w:t>
        </w:r>
      </w:ins>
      <w:ins w:id="174" w:author="Junia Falqueto" w:date="2020-11-06T09:46:00Z">
        <w:r w:rsidR="00536FDA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Há </w:t>
        </w:r>
      </w:ins>
      <w:ins w:id="175" w:author="Junia Falqueto" w:date="2020-11-05T09:48:00Z">
        <w:r w:rsidR="00BC7B1E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dados </w:t>
        </w:r>
      </w:ins>
      <w:del w:id="176" w:author="Junia Falqueto" w:date="2020-11-05T09:48:00Z">
        <w:r w:rsidR="007B3255" w:rsidRPr="007B3255" w:rsidDel="00BC7B1E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, pois devido </w:delText>
        </w:r>
      </w:del>
      <w:ins w:id="177" w:author="Junia Falqueto" w:date="2020-11-05T09:49:00Z">
        <w:r w:rsidR="00991B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sensíveis, tais como </w:t>
        </w:r>
      </w:ins>
      <w:del w:id="178" w:author="Junia Falqueto" w:date="2020-11-05T09:49:00Z">
        <w:r w:rsidR="007B3255" w:rsidRPr="007B3255" w:rsidDel="00991B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à sensibilidade dos dados tratados (</w:delText>
        </w:r>
      </w:del>
      <w:r w:rsidR="007B3255"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 xml:space="preserve">informações pessoais </w:t>
      </w:r>
      <w:del w:id="179" w:author="Junia Falqueto" w:date="2020-11-09T10:18:00Z">
        <w:r w:rsidR="007B3255" w:rsidRPr="007B3255" w:rsidDel="003D426A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de estudantes e servidores da UnB</w:delText>
        </w:r>
      </w:del>
      <w:ins w:id="180" w:author="Junia Falqueto" w:date="2020-11-06T09:47:00Z">
        <w:r w:rsidR="00536FDA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que devem ser protegidos</w:t>
        </w:r>
      </w:ins>
      <w:del w:id="181" w:author="Junia Falqueto" w:date="2020-11-05T09:49:00Z">
        <w:r w:rsidR="007B3255" w:rsidRPr="007B3255" w:rsidDel="00991BF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)</w:delText>
        </w:r>
      </w:del>
      <w:r w:rsidR="007B3255" w:rsidRPr="007B3255">
        <w:rPr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t xml:space="preserve">, </w:t>
      </w:r>
      <w:ins w:id="182" w:author="Junia Falqueto" w:date="2020-11-05T09:49:00Z">
        <w:r w:rsidR="004136FB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o que inviabiliza </w:t>
        </w:r>
        <w:r w:rsidR="004136FB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lastRenderedPageBreak/>
          <w:t xml:space="preserve">a disponibilização da base </w:t>
        </w:r>
      </w:ins>
      <w:ins w:id="183" w:author="Junia Falqueto" w:date="2020-11-06T09:46:00Z">
        <w:r w:rsidR="00B10B41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de </w:t>
        </w:r>
      </w:ins>
      <w:ins w:id="184" w:author="Junia Falqueto" w:date="2020-11-05T09:49:00Z">
        <w:r w:rsidR="004136FB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dados bruta. </w:t>
        </w:r>
      </w:ins>
      <w:ins w:id="185" w:author="Junia Falqueto" w:date="2020-11-05T09:51:00Z">
        <w:r w:rsidR="004472B1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Porém, o download d</w:t>
        </w:r>
      </w:ins>
      <w:ins w:id="186" w:author="Junia Falqueto" w:date="2020-11-05T09:55:00Z">
        <w:r w:rsidR="002443C1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as informações </w:t>
        </w:r>
      </w:ins>
      <w:ins w:id="187" w:author="Junia Falqueto" w:date="2020-11-05T09:51:00Z">
        <w:r w:rsidR="004472B1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é permitido e a </w:t>
        </w:r>
        <w:r w:rsidR="00C94A47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atual </w:t>
        </w:r>
        <w:r w:rsidR="004472B1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versão</w:t>
        </w:r>
      </w:ins>
      <w:ins w:id="188" w:author="Junia Falqueto" w:date="2020-11-09T10:18:00Z">
        <w:r w:rsidR="00EB25F1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o </w:t>
        </w:r>
        <w:r w:rsidR="003D426A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disponibiliza</w:t>
        </w:r>
      </w:ins>
      <w:ins w:id="189" w:author="Junia Falqueto" w:date="2020-11-09T10:19:00Z">
        <w:r w:rsidR="00EB25F1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de forma facilitada. </w:t>
        </w:r>
      </w:ins>
      <w:del w:id="190" w:author="Junia Falqueto" w:date="2020-11-05T09:49:00Z">
        <w:r w:rsidR="007B3255" w:rsidRPr="007B3255" w:rsidDel="004136FB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a base de dados bruta não p</w:delText>
        </w:r>
      </w:del>
      <w:del w:id="191" w:author="Junia Falqueto" w:date="2020-11-05T09:42:00Z">
        <w:r w:rsidR="007B3255" w:rsidRPr="007B3255" w:rsidDel="00631A88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ô</w:delText>
        </w:r>
      </w:del>
      <w:del w:id="192" w:author="Junia Falqueto" w:date="2020-11-05T09:49:00Z">
        <w:r w:rsidR="007B3255" w:rsidRPr="007B3255" w:rsidDel="004136FB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de ser disponibilizada.</w:delText>
        </w:r>
      </w:del>
    </w:p>
    <w:p w14:paraId="106D632E" w14:textId="048C1CDC" w:rsidR="007B3255" w:rsidDel="00175D1E" w:rsidRDefault="007B3255">
      <w:pPr>
        <w:rPr>
          <w:del w:id="193" w:author="Junia Falqueto" w:date="2020-11-05T09:50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</w:pPr>
      <w:del w:id="194" w:author="Junia Falqueto" w:date="2020-11-05T09:43:00Z">
        <w:r w:rsidRPr="007B3255" w:rsidDel="00F11651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Assim como na última versão, </w:delText>
        </w:r>
      </w:del>
      <w:del w:id="195" w:author="Junia Falqueto" w:date="2020-11-05T09:50:00Z">
        <w:r w:rsidRPr="007B3255" w:rsidDel="00E75796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é possível</w:delText>
        </w:r>
      </w:del>
      <w:del w:id="196" w:author="Junia Falqueto" w:date="2020-11-05T09:43:00Z">
        <w:r w:rsidRPr="007B3255" w:rsidDel="00F11651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 baixar todas</w:delText>
        </w:r>
      </w:del>
      <w:del w:id="197" w:author="Junia Falqueto" w:date="2020-11-05T09:50:00Z">
        <w:r w:rsidRPr="007B3255" w:rsidDel="00E75796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 </w:delText>
        </w:r>
      </w:del>
      <w:del w:id="198" w:author="Junia Falqueto" w:date="2020-11-05T09:43:00Z">
        <w:r w:rsidRPr="007B3255" w:rsidDel="00F11651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as</w:delText>
        </w:r>
      </w:del>
      <w:del w:id="199" w:author="Junia Falqueto" w:date="2020-11-05T09:50:00Z">
        <w:r w:rsidRPr="007B3255" w:rsidDel="00E75796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 tabelas e gráficos que </w:delText>
        </w:r>
      </w:del>
      <w:del w:id="200" w:author="Junia Falqueto" w:date="2020-11-05T09:44:00Z">
        <w:r w:rsidRPr="007B3255" w:rsidDel="00F11651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compõem o</w:delText>
        </w:r>
      </w:del>
      <w:del w:id="201" w:author="Junia Falqueto" w:date="2020-11-05T09:50:00Z">
        <w:r w:rsidRPr="007B3255" w:rsidDel="00E75796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 documento, </w:delText>
        </w:r>
      </w:del>
      <w:del w:id="202" w:author="Junia Falqueto" w:date="2020-11-05T09:44:00Z">
        <w:r w:rsidRPr="007B3255" w:rsidDel="007B36B8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 xml:space="preserve">garantindo o fácil acesso </w:delText>
        </w:r>
      </w:del>
      <w:del w:id="203" w:author="Junia Falqueto" w:date="2020-11-05T09:50:00Z">
        <w:r w:rsidRPr="007B3255" w:rsidDel="00E75796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a diversas informações da Universidade de Brasília.</w:delText>
        </w:r>
      </w:del>
    </w:p>
    <w:p w14:paraId="0E3BE1F7" w14:textId="2A58837E" w:rsidR="00175D1E" w:rsidRDefault="00175D1E" w:rsidP="00E75796">
      <w:pPr>
        <w:spacing w:after="204" w:line="240" w:lineRule="auto"/>
        <w:jc w:val="both"/>
        <w:rPr>
          <w:ins w:id="204" w:author="Junia Falqueto" w:date="2020-11-05T09:56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</w:pPr>
    </w:p>
    <w:p w14:paraId="20B94C8C" w14:textId="14573CBA" w:rsidR="00175D1E" w:rsidRDefault="00175D1E" w:rsidP="00E75796">
      <w:pPr>
        <w:spacing w:after="204" w:line="240" w:lineRule="auto"/>
        <w:jc w:val="both"/>
        <w:rPr>
          <w:ins w:id="205" w:author="Junia Falqueto" w:date="2020-11-05T09:57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</w:pPr>
      <w:ins w:id="206" w:author="Junia Falqueto" w:date="2020-11-05T09:56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Revi</w:t>
        </w:r>
      </w:ins>
      <w:ins w:id="207" w:author="Junia Falqueto" w:date="2020-11-05T09:57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são tabelas</w:t>
        </w:r>
      </w:ins>
    </w:p>
    <w:p w14:paraId="71C17320" w14:textId="2D7EC82A" w:rsidR="00175D1E" w:rsidRDefault="00175D1E" w:rsidP="00175D1E">
      <w:pPr>
        <w:pStyle w:val="ListParagraph"/>
        <w:numPr>
          <w:ilvl w:val="0"/>
          <w:numId w:val="1"/>
        </w:numPr>
        <w:spacing w:after="204" w:line="240" w:lineRule="auto"/>
        <w:jc w:val="both"/>
        <w:rPr>
          <w:ins w:id="208" w:author="Junia Falqueto" w:date="2020-11-05T09:57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</w:pPr>
      <w:ins w:id="209" w:author="Junia Falqueto" w:date="2020-11-05T09:57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Dados gerais : renomear tabelas</w:t>
        </w:r>
        <w:r w:rsidR="00B95E08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( a maioria </w:t>
        </w:r>
        <w:proofErr w:type="spellStart"/>
        <w:r w:rsidR="00B95E08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esta</w:t>
        </w:r>
        <w:proofErr w:type="spellEnd"/>
        <w:r w:rsidR="00B95E08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como “ números da UnB</w:t>
        </w:r>
        <w:r w:rsidR="00922E52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”)</w:t>
        </w:r>
      </w:ins>
    </w:p>
    <w:p w14:paraId="1FA60F3C" w14:textId="40A32566" w:rsidR="00175D1E" w:rsidRDefault="00175D1E" w:rsidP="00175D1E">
      <w:pPr>
        <w:pStyle w:val="ListParagraph"/>
        <w:spacing w:after="204" w:line="240" w:lineRule="auto"/>
        <w:jc w:val="both"/>
        <w:rPr>
          <w:ins w:id="210" w:author="Junia Falqueto" w:date="2020-11-05T09:57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</w:pPr>
    </w:p>
    <w:p w14:paraId="4DDE8129" w14:textId="6E28F4E5" w:rsidR="00175D1E" w:rsidRDefault="00B95E08" w:rsidP="00175D1E">
      <w:pPr>
        <w:pStyle w:val="ListParagraph"/>
        <w:spacing w:after="204" w:line="240" w:lineRule="auto"/>
        <w:jc w:val="both"/>
        <w:rPr>
          <w:ins w:id="211" w:author="Junia Falqueto" w:date="2020-11-05T09:58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212" w:author="Junia Falqueto" w:date="2020-11-05T09:57:00Z">
        <w:r w:rsidRPr="00B95E08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13" w:author="Junia Falqueto" w:date="2020-11-05T09:57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Tabela 1.2: </w:t>
        </w:r>
      </w:ins>
      <w:ins w:id="214" w:author="Junia Falqueto" w:date="2020-11-05T09:58:00Z">
        <w:r w:rsidR="00922E52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>Vagas Oferecidas, 2019</w:t>
        </w:r>
      </w:ins>
    </w:p>
    <w:p w14:paraId="3447D853" w14:textId="1A0F5D9E" w:rsidR="00922E52" w:rsidRDefault="00A70FFD" w:rsidP="00175D1E">
      <w:pPr>
        <w:pStyle w:val="ListParagraph"/>
        <w:spacing w:after="204" w:line="240" w:lineRule="auto"/>
        <w:jc w:val="both"/>
        <w:rPr>
          <w:ins w:id="215" w:author="Junia Falqueto" w:date="2020-11-05T09:59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216" w:author="Junia Falqueto" w:date="2020-11-05T09:58:00Z">
        <w:r w:rsidRPr="00A70FFD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17" w:author="Junia Falqueto" w:date="2020-11-05T09:58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Tabela 1.3: </w:t>
        </w:r>
      </w:ins>
      <w:ins w:id="218" w:author="Junia Falqueto" w:date="2020-11-05T09:59:00Z">
        <w:r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>Candidatos inscritos</w:t>
        </w:r>
      </w:ins>
      <w:ins w:id="219" w:author="Junia Falqueto" w:date="2020-11-05T09:58:00Z">
        <w:r w:rsidRPr="00A70FFD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20" w:author="Junia Falqueto" w:date="2020-11-05T09:58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, 2019</w:t>
        </w:r>
      </w:ins>
    </w:p>
    <w:p w14:paraId="5A87339D" w14:textId="08EF2852" w:rsidR="00DD6D2D" w:rsidRDefault="00DD6D2D" w:rsidP="00175D1E">
      <w:pPr>
        <w:pStyle w:val="ListParagraph"/>
        <w:spacing w:after="204" w:line="240" w:lineRule="auto"/>
        <w:jc w:val="both"/>
        <w:rPr>
          <w:ins w:id="221" w:author="Junia Falqueto" w:date="2020-11-05T10:00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222" w:author="Junia Falqueto" w:date="2020-11-05T09:59:00Z">
        <w:r w:rsidRPr="00DD6D2D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23" w:author="Junia Falqueto" w:date="2020-11-05T09:59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Tabela 1.4: </w:t>
        </w:r>
        <w:r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>Relação candidato x vaga</w:t>
        </w:r>
        <w:r w:rsidRPr="00DD6D2D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24" w:author="Junia Falqueto" w:date="2020-11-05T09:59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, 2019</w:t>
        </w:r>
      </w:ins>
    </w:p>
    <w:p w14:paraId="59EA7860" w14:textId="43433E0D" w:rsidR="00BC673B" w:rsidRDefault="00BC673B" w:rsidP="00175D1E">
      <w:pPr>
        <w:pStyle w:val="ListParagraph"/>
        <w:spacing w:after="204" w:line="240" w:lineRule="auto"/>
        <w:jc w:val="both"/>
        <w:rPr>
          <w:ins w:id="225" w:author="Junia Falqueto" w:date="2020-11-05T10:00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226" w:author="Junia Falqueto" w:date="2020-11-05T10:00:00Z">
        <w:r w:rsidRPr="00BC673B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27" w:author="Junia Falqueto" w:date="2020-11-05T10:00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Tabela 1.5: </w:t>
        </w:r>
      </w:ins>
      <w:ins w:id="228" w:author="Junia Falqueto" w:date="2020-11-09T10:20:00Z">
        <w:r w:rsidR="00A55297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Alunos </w:t>
        </w:r>
      </w:ins>
      <w:ins w:id="229" w:author="Junia Falqueto" w:date="2020-11-05T10:00:00Z">
        <w:r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>Ingressantes</w:t>
        </w:r>
        <w:r w:rsidRPr="00BC673B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30" w:author="Junia Falqueto" w:date="2020-11-05T10:00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, 2019</w:t>
        </w:r>
      </w:ins>
    </w:p>
    <w:p w14:paraId="20EAEBCF" w14:textId="2976B965" w:rsidR="00C51C32" w:rsidRDefault="00C51C32" w:rsidP="00175D1E">
      <w:pPr>
        <w:pStyle w:val="ListParagraph"/>
        <w:spacing w:after="204" w:line="240" w:lineRule="auto"/>
        <w:jc w:val="both"/>
        <w:rPr>
          <w:ins w:id="231" w:author="Junia Falqueto" w:date="2020-11-05T10:02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232" w:author="Junia Falqueto" w:date="2020-11-05T10:00:00Z">
        <w:r w:rsidRPr="00C51C32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33" w:author="Junia Falqueto" w:date="2020-11-05T10:00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Tabela 1.6: </w:t>
        </w:r>
      </w:ins>
      <w:ins w:id="234" w:author="Junia Falqueto" w:date="2020-11-09T10:20:00Z">
        <w:r w:rsidR="00A55297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>A</w:t>
        </w:r>
      </w:ins>
      <w:ins w:id="235" w:author="Junia Falqueto" w:date="2020-11-09T10:21:00Z">
        <w:r w:rsidR="00A55297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lunos </w:t>
        </w:r>
      </w:ins>
      <w:ins w:id="236" w:author="Junia Falqueto" w:date="2020-11-05T10:01:00Z">
        <w:r w:rsidR="00A066B3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>Diplomados</w:t>
        </w:r>
      </w:ins>
      <w:ins w:id="237" w:author="Junia Falqueto" w:date="2020-11-05T10:00:00Z">
        <w:r w:rsidRPr="00C51C32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38" w:author="Junia Falqueto" w:date="2020-11-05T10:00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, 2019</w:t>
        </w:r>
      </w:ins>
    </w:p>
    <w:p w14:paraId="3E5156FE" w14:textId="4AB31CB4" w:rsidR="008D3330" w:rsidRPr="008D3330" w:rsidRDefault="008D3330" w:rsidP="00175D1E">
      <w:pPr>
        <w:pStyle w:val="ListParagraph"/>
        <w:spacing w:after="204" w:line="240" w:lineRule="auto"/>
        <w:jc w:val="both"/>
        <w:rPr>
          <w:ins w:id="239" w:author="Junia Falqueto" w:date="2020-11-05T10:00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240" w:author="Junia Falqueto" w:date="2020-11-05T10:02:00Z">
        <w:r w:rsidRPr="008D3330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41" w:author="Junia Falqueto" w:date="2020-11-05T10:02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Tabela 1.7: </w:t>
        </w:r>
        <w:r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>Corpo Docentes</w:t>
        </w:r>
        <w:r w:rsidRPr="008D3330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42" w:author="Junia Falqueto" w:date="2020-11-05T10:02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, 2019</w:t>
        </w:r>
      </w:ins>
    </w:p>
    <w:p w14:paraId="5A3886F8" w14:textId="4224CBE4" w:rsidR="00C51C32" w:rsidRPr="008D3330" w:rsidRDefault="008D3330" w:rsidP="00175D1E">
      <w:pPr>
        <w:pStyle w:val="ListParagraph"/>
        <w:spacing w:after="204" w:line="240" w:lineRule="auto"/>
        <w:jc w:val="both"/>
        <w:rPr>
          <w:ins w:id="243" w:author="Junia Falqueto" w:date="2020-11-05T10:00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244" w:author="Junia Falqueto" w:date="2020-11-05T10:02:00Z">
        <w:r w:rsidRPr="008D3330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45" w:author="Junia Falqueto" w:date="2020-11-05T10:02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Tabela 1.8: </w:t>
        </w:r>
        <w:r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>Corpo Técnico</w:t>
        </w:r>
        <w:r w:rsidR="004F1998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>- Administrativo</w:t>
        </w:r>
        <w:r w:rsidRPr="008D3330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46" w:author="Junia Falqueto" w:date="2020-11-05T10:02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, 2019</w:t>
        </w:r>
      </w:ins>
    </w:p>
    <w:p w14:paraId="58007FCE" w14:textId="7B39E7AB" w:rsidR="00BC673B" w:rsidRPr="00BC673B" w:rsidRDefault="004F1998">
      <w:pPr>
        <w:pStyle w:val="ListParagraph"/>
        <w:spacing w:after="204" w:line="240" w:lineRule="auto"/>
        <w:jc w:val="both"/>
        <w:rPr>
          <w:ins w:id="247" w:author="Junia Falqueto" w:date="2020-11-05T09:56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  <w:rPrChange w:id="248" w:author="Junia Falqueto" w:date="2020-11-05T10:00:00Z">
            <w:rPr>
              <w:ins w:id="249" w:author="Junia Falqueto" w:date="2020-11-05T09:56:00Z"/>
              <w:lang w:val="pt-BR" w:eastAsia="en-CA"/>
            </w:rPr>
          </w:rPrChange>
        </w:rPr>
        <w:pPrChange w:id="250" w:author="Junia Falqueto" w:date="2020-11-05T09:57:00Z">
          <w:pPr>
            <w:spacing w:after="204" w:line="240" w:lineRule="auto"/>
            <w:jc w:val="both"/>
          </w:pPr>
        </w:pPrChange>
      </w:pPr>
      <w:ins w:id="251" w:author="Junia Falqueto" w:date="2020-11-05T10:02:00Z">
        <w:r w:rsidRPr="004B35DB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yellow"/>
            <w:lang w:val="pt-BR" w:eastAsia="en-CA"/>
            <w:rPrChange w:id="252" w:author="Junia Falqueto" w:date="2020-11-05T10:05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t>Atenção</w:t>
        </w:r>
      </w:ins>
      <w:ins w:id="253" w:author="Junia Falqueto" w:date="2020-11-05T10:03:00Z">
        <w:r w:rsidRPr="004B35DB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yellow"/>
            <w:lang w:val="pt-BR" w:eastAsia="en-CA"/>
            <w:rPrChange w:id="254" w:author="Junia Falqueto" w:date="2020-11-05T10:05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t xml:space="preserve"> tabelas 1.7 e 1.8: </w:t>
        </w:r>
        <w:r w:rsidR="00A55365" w:rsidRPr="004B35DB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yellow"/>
            <w:lang w:val="pt-BR" w:eastAsia="en-CA"/>
            <w:rPrChange w:id="255" w:author="Junia Falqueto" w:date="2020-11-05T10:05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t xml:space="preserve"> </w:t>
        </w:r>
      </w:ins>
      <w:ins w:id="256" w:author="Junia Falqueto" w:date="2020-11-05T10:04:00Z">
        <w:r w:rsidR="00637659" w:rsidRPr="004B35DB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yellow"/>
            <w:lang w:val="pt-BR" w:eastAsia="en-CA"/>
            <w:rPrChange w:id="257" w:author="Junia Falqueto" w:date="2020-11-05T10:05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t>tabela 1.8 não é escolaridade dos técnicos, é o cargo conforme o concurso. Considerar criar tabela com escolaridade</w:t>
        </w:r>
      </w:ins>
      <w:ins w:id="258" w:author="Junia Falqueto" w:date="2020-11-05T10:16:00Z">
        <w:r w:rsidR="00BE06F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yellow"/>
            <w:lang w:val="pt-BR" w:eastAsia="en-CA"/>
          </w:rPr>
          <w:t xml:space="preserve">, </w:t>
        </w:r>
      </w:ins>
      <w:proofErr w:type="spellStart"/>
      <w:ins w:id="259" w:author="Junia Falqueto" w:date="2020-11-05T10:04:00Z">
        <w:r w:rsidR="004B35DB" w:rsidRPr="004B35DB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yellow"/>
            <w:lang w:val="pt-BR" w:eastAsia="en-CA"/>
            <w:rPrChange w:id="260" w:author="Junia Falqueto" w:date="2020-11-05T10:05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t>Dulplicar</w:t>
        </w:r>
        <w:proofErr w:type="spellEnd"/>
        <w:r w:rsidR="004B35DB" w:rsidRPr="004B35DB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yellow"/>
            <w:lang w:val="pt-BR" w:eastAsia="en-CA"/>
            <w:rPrChange w:id="261" w:author="Junia Falqueto" w:date="2020-11-05T10:05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t xml:space="preserve"> a i</w:t>
        </w:r>
      </w:ins>
      <w:ins w:id="262" w:author="Junia Falqueto" w:date="2020-11-05T10:05:00Z">
        <w:r w:rsidR="004B35DB" w:rsidRPr="004B35DB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yellow"/>
            <w:lang w:val="pt-BR" w:eastAsia="en-CA"/>
            <w:rPrChange w:id="263" w:author="Junia Falqueto" w:date="2020-11-05T10:05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t>nformação: corpo técnico e escolaridade do corpo técnico</w:t>
        </w:r>
      </w:ins>
      <w:ins w:id="264" w:author="Junia Falqueto" w:date="2020-11-05T10:16:00Z">
        <w:r w:rsidR="00BE06F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, ou retirar a palavra “ escolaridade” </w:t>
        </w:r>
      </w:ins>
      <w:ins w:id="265" w:author="Junia Falqueto" w:date="2020-11-05T10:19:00Z">
        <w:r w:rsidR="0054108F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, deixar apenas </w:t>
        </w:r>
        <w:r w:rsidR="00E17897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corpo técnico administrativ</w:t>
        </w:r>
      </w:ins>
      <w:ins w:id="266" w:author="Junia Falqueto" w:date="2020-11-06T09:47:00Z">
        <w:r w:rsidR="00047516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>o, perceber que esta categorizado</w:t>
        </w:r>
      </w:ins>
      <w:ins w:id="267" w:author="Junia Falqueto" w:date="2020-11-06T09:48:00Z">
        <w:r w:rsidR="00047516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 confor</w:t>
        </w:r>
        <w:r w:rsidR="00657DD9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me cargo é intuitivo – nome não deve precisa descrever as categorias da tabela. </w:t>
        </w:r>
      </w:ins>
    </w:p>
    <w:p w14:paraId="4F82999A" w14:textId="5E401C4E" w:rsidR="007B3255" w:rsidDel="00E63F21" w:rsidRDefault="007441F2" w:rsidP="007441F2">
      <w:pPr>
        <w:spacing w:after="204" w:line="240" w:lineRule="auto"/>
        <w:ind w:firstLine="720"/>
        <w:jc w:val="both"/>
        <w:rPr>
          <w:del w:id="268" w:author="Junia Falqueto" w:date="2020-11-05T09:50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269" w:author="Junia Falqueto" w:date="2020-11-05T10:06:00Z">
        <w:r w:rsidRPr="007441F2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70" w:author="Junia Falqueto" w:date="2020-11-05T10:06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Tabela 1.9: </w:t>
        </w:r>
        <w:r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>Área Física</w:t>
        </w:r>
        <w:r w:rsidRPr="007441F2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71" w:author="Junia Falqueto" w:date="2020-11-05T10:06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, 2019</w:t>
        </w:r>
      </w:ins>
      <w:del w:id="272" w:author="Junia Falqueto" w:date="2020-11-05T09:50:00Z">
        <w:r w:rsidR="007B3255" w:rsidRPr="007B3255" w:rsidDel="00E75796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</w:r>
      </w:del>
    </w:p>
    <w:p w14:paraId="5C8AC48F" w14:textId="77777777" w:rsidR="00E63F21" w:rsidRDefault="00E63F21" w:rsidP="007441F2">
      <w:pPr>
        <w:ind w:firstLine="720"/>
        <w:rPr>
          <w:ins w:id="273" w:author="Junia Falqueto" w:date="2020-11-05T10:11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</w:p>
    <w:p w14:paraId="3DE8EBBE" w14:textId="4903B662" w:rsidR="00E63F21" w:rsidRDefault="00E63F21" w:rsidP="007441F2">
      <w:pPr>
        <w:spacing w:after="204" w:line="240" w:lineRule="auto"/>
        <w:ind w:firstLine="720"/>
        <w:jc w:val="both"/>
        <w:rPr>
          <w:ins w:id="274" w:author="Junia Falqueto" w:date="2020-11-05T10:11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275" w:author="Junia Falqueto" w:date="2020-11-05T10:10:00Z">
        <w:r w:rsidRPr="00E63F21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76" w:author="Junia Falqueto" w:date="2020-11-05T10:10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Tabela 1.10: </w:t>
        </w:r>
      </w:ins>
      <w:ins w:id="277" w:author="Junia Falqueto" w:date="2020-11-05T10:11:00Z">
        <w:r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 Editora UnB</w:t>
        </w:r>
      </w:ins>
      <w:ins w:id="278" w:author="Junia Falqueto" w:date="2020-11-05T10:10:00Z">
        <w:r w:rsidRPr="00E63F21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79" w:author="Junia Falqueto" w:date="2020-11-05T10:10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, 2019</w:t>
        </w:r>
      </w:ins>
    </w:p>
    <w:p w14:paraId="2E789CF4" w14:textId="42B8F32F" w:rsidR="00973EBB" w:rsidRDefault="00973EBB" w:rsidP="007441F2">
      <w:pPr>
        <w:spacing w:after="204" w:line="240" w:lineRule="auto"/>
        <w:ind w:firstLine="720"/>
        <w:jc w:val="both"/>
        <w:rPr>
          <w:ins w:id="280" w:author="Junia Falqueto" w:date="2020-11-05T10:11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281" w:author="Junia Falqueto" w:date="2020-11-05T10:11:00Z">
        <w:r w:rsidRPr="00973EBB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82" w:author="Junia Falqueto" w:date="2020-11-05T10:11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Tabela 1.11: </w:t>
        </w:r>
        <w:r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>Biblioteca Central</w:t>
        </w:r>
        <w:r w:rsidRPr="00973EBB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83" w:author="Junia Falqueto" w:date="2020-11-05T10:11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, 2019</w:t>
        </w:r>
      </w:ins>
    </w:p>
    <w:p w14:paraId="4C562FF5" w14:textId="29A9D656" w:rsidR="00973EBB" w:rsidRPr="00807E7A" w:rsidRDefault="00807E7A" w:rsidP="007441F2">
      <w:pPr>
        <w:spacing w:after="204" w:line="240" w:lineRule="auto"/>
        <w:ind w:firstLine="720"/>
        <w:jc w:val="both"/>
        <w:rPr>
          <w:ins w:id="284" w:author="Junia Falqueto" w:date="2020-11-05T10:11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285" w:author="Junia Falqueto" w:date="2020-11-05T10:11:00Z">
        <w:r w:rsidRPr="00807E7A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86" w:author="Junia Falqueto" w:date="2020-11-05T10:11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Tabela 1.12: </w:t>
        </w:r>
      </w:ins>
      <w:ins w:id="287" w:author="Junia Falqueto" w:date="2020-11-05T10:20:00Z">
        <w:r w:rsidR="00E470BA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 Extensão</w:t>
        </w:r>
      </w:ins>
      <w:ins w:id="288" w:author="Junia Falqueto" w:date="2020-11-05T10:11:00Z">
        <w:r w:rsidRPr="00807E7A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89" w:author="Junia Falqueto" w:date="2020-11-05T10:11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, 2019</w:t>
        </w:r>
      </w:ins>
    </w:p>
    <w:p w14:paraId="2368B2DC" w14:textId="51A39167" w:rsidR="00E63F21" w:rsidRPr="00E17897" w:rsidRDefault="00E17897">
      <w:pPr>
        <w:spacing w:after="204" w:line="240" w:lineRule="auto"/>
        <w:ind w:firstLine="720"/>
        <w:jc w:val="both"/>
        <w:rPr>
          <w:ins w:id="290" w:author="Junia Falqueto" w:date="2020-11-05T10:10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pPrChange w:id="291" w:author="Junia Falqueto" w:date="2020-11-05T10:06:00Z">
          <w:pPr>
            <w:spacing w:after="204" w:line="240" w:lineRule="auto"/>
            <w:jc w:val="both"/>
          </w:pPr>
        </w:pPrChange>
      </w:pPr>
      <w:ins w:id="292" w:author="Junia Falqueto" w:date="2020-11-05T10:20:00Z">
        <w:r w:rsidRPr="00E17897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93" w:author="Junia Falqueto" w:date="2020-11-05T10:20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Tabela 1.13: </w:t>
        </w:r>
        <w:r w:rsidR="00E470BA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 Restaurante Universitário</w:t>
        </w:r>
        <w:r w:rsidRPr="00E17897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94" w:author="Junia Falqueto" w:date="2020-11-05T10:20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, 2019</w:t>
        </w:r>
      </w:ins>
    </w:p>
    <w:p w14:paraId="604B8422" w14:textId="46A13A90" w:rsidR="007B3255" w:rsidDel="00016E57" w:rsidRDefault="00AC68C8" w:rsidP="007441F2">
      <w:pPr>
        <w:spacing w:before="306" w:after="204" w:line="240" w:lineRule="auto"/>
        <w:ind w:firstLine="720"/>
        <w:jc w:val="both"/>
        <w:outlineLvl w:val="1"/>
        <w:rPr>
          <w:del w:id="295" w:author="Junia Falqueto" w:date="2020-11-04T13:52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296" w:author="Junia Falqueto" w:date="2020-11-05T10:21:00Z">
        <w:r w:rsidRPr="00AC68C8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297" w:author="Junia Falqueto" w:date="2020-11-05T10:21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Tabela 1.14: Indicadores gerais de desempenho, 2009 a 2019</w:t>
        </w:r>
        <w:r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 – Essa </w:t>
        </w:r>
        <w:proofErr w:type="spellStart"/>
        <w:r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>esta</w:t>
        </w:r>
        <w:proofErr w:type="spellEnd"/>
        <w:r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 ok. </w:t>
        </w:r>
      </w:ins>
      <w:del w:id="298" w:author="Junia Falqueto" w:date="2020-11-04T13:52:00Z">
        <w:r w:rsidR="007B3255" w:rsidRPr="007B3255" w:rsidDel="00554434">
          <w:rPr>
            <w:rFonts w:ascii="Arial" w:eastAsia="Times New Roman" w:hAnsi="Arial" w:cs="Times New Roman"/>
            <w:b/>
            <w:bCs/>
            <w:color w:val="333333"/>
            <w:spacing w:val="3"/>
            <w:sz w:val="24"/>
            <w:szCs w:val="24"/>
            <w:lang w:val="pt-BR" w:eastAsia="en-CA"/>
          </w:rPr>
          <w:delText>Lista de autoridades</w:delText>
        </w:r>
      </w:del>
    </w:p>
    <w:p w14:paraId="32509056" w14:textId="57BE0DE8" w:rsidR="00016E57" w:rsidRDefault="00016E57" w:rsidP="007441F2">
      <w:pPr>
        <w:ind w:firstLine="720"/>
        <w:rPr>
          <w:ins w:id="299" w:author="Junia Falqueto" w:date="2020-11-05T10:21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</w:p>
    <w:p w14:paraId="31284EE1" w14:textId="615A2B6C" w:rsidR="00016E57" w:rsidRPr="000D233C" w:rsidRDefault="00016E57" w:rsidP="007441F2">
      <w:pPr>
        <w:ind w:firstLine="720"/>
        <w:rPr>
          <w:ins w:id="300" w:author="Junia Falqueto" w:date="2020-11-05T10:21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  <w:rPrChange w:id="301" w:author="Junia Falqueto" w:date="2020-11-06T09:14:00Z">
            <w:rPr>
              <w:ins w:id="302" w:author="Junia Falqueto" w:date="2020-11-05T10:21:00Z"/>
              <w:rFonts w:ascii="Arial" w:hAnsi="Arial" w:cs="Arial"/>
              <w:color w:val="333333"/>
              <w:spacing w:val="3"/>
              <w:sz w:val="27"/>
              <w:szCs w:val="27"/>
              <w:shd w:val="clear" w:color="auto" w:fill="FFFFFF"/>
            </w:rPr>
          </w:rPrChange>
        </w:rPr>
      </w:pPr>
      <w:ins w:id="303" w:author="Junia Falqueto" w:date="2020-11-05T10:21:00Z">
        <w:r w:rsidRPr="000D233C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04" w:author="Junia Falqueto" w:date="2020-11-06T09:14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Tabela 1.15: Dados gerais</w:t>
        </w:r>
      </w:ins>
      <w:ins w:id="305" w:author="Junia Falqueto" w:date="2020-11-09T10:21:00Z">
        <w:r w:rsidR="000268CE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 UnB</w:t>
        </w:r>
      </w:ins>
      <w:ins w:id="306" w:author="Junia Falqueto" w:date="2020-11-05T10:21:00Z">
        <w:r w:rsidRPr="000D233C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07" w:author="Junia Falqueto" w:date="2020-11-06T09:14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, 2019</w:t>
        </w:r>
      </w:ins>
    </w:p>
    <w:p w14:paraId="594594F1" w14:textId="653AE274" w:rsidR="00016E57" w:rsidRDefault="00884AA6" w:rsidP="007441F2">
      <w:pPr>
        <w:ind w:firstLine="720"/>
        <w:rPr>
          <w:ins w:id="308" w:author="Junia Falqueto" w:date="2020-11-05T10:22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309" w:author="Junia Falqueto" w:date="2020-11-05T10:22:00Z">
        <w:r w:rsidRPr="00884AA6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10" w:author="Junia Falqueto" w:date="2020-11-05T10:22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Tabela 1.16: </w:t>
        </w:r>
        <w:r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>P</w:t>
        </w:r>
        <w:r w:rsidRPr="00884AA6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11" w:author="Junia Falqueto" w:date="2020-11-05T10:22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opulação universitária da UnB, 2015 a 2019</w:t>
        </w:r>
      </w:ins>
    </w:p>
    <w:p w14:paraId="1F0E6C76" w14:textId="0A98A757" w:rsidR="00884AA6" w:rsidRDefault="00C71F58" w:rsidP="007441F2">
      <w:pPr>
        <w:ind w:firstLine="720"/>
        <w:rPr>
          <w:ins w:id="312" w:author="Junia Falqueto" w:date="2020-11-05T10:23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313" w:author="Junia Falqueto" w:date="2020-11-05T10:22:00Z">
        <w:r w:rsidRPr="00C71F58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14" w:author="Junia Falqueto" w:date="2020-11-05T10:22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 xml:space="preserve">Tabela 1.17:  </w:t>
        </w:r>
        <w:r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>A</w:t>
        </w:r>
        <w:r w:rsidRPr="00C71F58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15" w:author="Junia Falqueto" w:date="2020-11-05T10:22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lunos</w:t>
        </w:r>
      </w:ins>
      <w:ins w:id="316" w:author="Junia Falqueto" w:date="2020-11-09T10:21:00Z">
        <w:r w:rsidR="000268CE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 R</w:t>
        </w:r>
      </w:ins>
      <w:ins w:id="317" w:author="Junia Falqueto" w:date="2020-11-05T10:22:00Z">
        <w:r w:rsidRPr="00C71F58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18" w:author="Junia Falqueto" w:date="2020-11-05T10:22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 xml:space="preserve">egistrados </w:t>
        </w:r>
      </w:ins>
      <w:ins w:id="319" w:author="Junia Falqueto" w:date="2020-11-05T10:23:00Z">
        <w:r w:rsidR="00E81FE9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- </w:t>
        </w:r>
      </w:ins>
      <w:ins w:id="320" w:author="Junia Falqueto" w:date="2020-11-09T09:41:00Z">
        <w:r w:rsidR="00281863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Graduação </w:t>
        </w:r>
      </w:ins>
      <w:ins w:id="321" w:author="Junia Falqueto" w:date="2020-11-05T10:22:00Z">
        <w:r w:rsidRPr="00C71F58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22" w:author="Junia Falqueto" w:date="2020-11-05T10:22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 xml:space="preserve"> e pós-</w:t>
        </w:r>
      </w:ins>
      <w:ins w:id="323" w:author="Junia Falqueto" w:date="2020-11-09T09:41:00Z">
        <w:r w:rsidR="00281863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Graduação </w:t>
        </w:r>
      </w:ins>
      <w:ins w:id="324" w:author="Junia Falqueto" w:date="2020-11-05T10:22:00Z">
        <w:r w:rsidRPr="00C71F58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25" w:author="Junia Falqueto" w:date="2020-11-05T10:22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 xml:space="preserve"> Stricto Sensu, 2015 a 2019 (2º semestre)</w:t>
        </w:r>
      </w:ins>
    </w:p>
    <w:p w14:paraId="03D7A3D4" w14:textId="1857DC7D" w:rsidR="00E81FE9" w:rsidRDefault="00E81FE9" w:rsidP="007441F2">
      <w:pPr>
        <w:ind w:firstLine="720"/>
        <w:rPr>
          <w:ins w:id="326" w:author="Junia Falqueto" w:date="2020-11-05T10:27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327" w:author="Junia Falqueto" w:date="2020-11-05T10:23:00Z">
        <w:r w:rsidRPr="00E81FE9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28" w:author="Junia Falqueto" w:date="2020-11-05T10:23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 xml:space="preserve">Tabela 1.18:  </w:t>
        </w:r>
      </w:ins>
      <w:ins w:id="329" w:author="Junia Falqueto" w:date="2020-11-05T10:27:00Z">
        <w:r w:rsidR="00F8010A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>A</w:t>
        </w:r>
      </w:ins>
      <w:ins w:id="330" w:author="Junia Falqueto" w:date="2020-11-05T10:23:00Z">
        <w:r w:rsidRPr="00E81FE9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31" w:author="Junia Falqueto" w:date="2020-11-05T10:23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 xml:space="preserve">lunos formados </w:t>
        </w:r>
      </w:ins>
      <w:ins w:id="332" w:author="Junia Falqueto" w:date="2020-11-05T10:27:00Z">
        <w:r w:rsidR="0003209B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- </w:t>
        </w:r>
      </w:ins>
      <w:ins w:id="333" w:author="Junia Falqueto" w:date="2020-11-09T09:41:00Z">
        <w:r w:rsidR="00281863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Graduação </w:t>
        </w:r>
      </w:ins>
      <w:ins w:id="334" w:author="Junia Falqueto" w:date="2020-11-05T10:23:00Z">
        <w:r w:rsidRPr="00E81FE9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35" w:author="Junia Falqueto" w:date="2020-11-05T10:23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, especialização</w:t>
        </w:r>
      </w:ins>
      <w:ins w:id="336" w:author="Junia Falqueto" w:date="2020-11-05T10:27:00Z">
        <w:r w:rsidR="0003209B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, </w:t>
        </w:r>
      </w:ins>
      <w:ins w:id="337" w:author="Junia Falqueto" w:date="2020-11-05T10:23:00Z">
        <w:r w:rsidRPr="00E81FE9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38" w:author="Junia Falqueto" w:date="2020-11-05T10:23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mestrado e no doutorado, 1966 a 2019</w:t>
        </w:r>
      </w:ins>
    </w:p>
    <w:p w14:paraId="29706739" w14:textId="502D092E" w:rsidR="0003209B" w:rsidRDefault="0003209B" w:rsidP="007441F2">
      <w:pPr>
        <w:ind w:firstLine="720"/>
        <w:rPr>
          <w:ins w:id="339" w:author="Junia Falqueto" w:date="2020-11-05T10:28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340" w:author="Junia Falqueto" w:date="2020-11-05T10:27:00Z">
        <w:r w:rsidRPr="0003209B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41" w:author="Junia Falqueto" w:date="2020-11-05T10:27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Tabela 1.19: </w:t>
        </w:r>
        <w:r w:rsidR="00C3540D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 Área </w:t>
        </w:r>
      </w:ins>
      <w:ins w:id="342" w:author="Junia Falqueto" w:date="2020-11-05T10:28:00Z">
        <w:r w:rsidR="00C3540D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física </w:t>
        </w:r>
      </w:ins>
      <w:ins w:id="343" w:author="Junia Falqueto" w:date="2020-11-05T10:27:00Z">
        <w:r w:rsidRPr="0003209B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44" w:author="Junia Falqueto" w:date="2020-11-05T10:27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Campus Universitário Darcy Ribeiro, 2019</w:t>
        </w:r>
      </w:ins>
    </w:p>
    <w:p w14:paraId="35CC6C0F" w14:textId="38098075" w:rsidR="00C3540D" w:rsidRDefault="00C3540D" w:rsidP="007441F2">
      <w:pPr>
        <w:ind w:firstLine="720"/>
        <w:rPr>
          <w:ins w:id="345" w:author="Junia Falqueto" w:date="2020-11-05T10:29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346" w:author="Junia Falqueto" w:date="2020-11-05T10:28:00Z">
        <w:r w:rsidRPr="00C3540D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47" w:author="Junia Falqueto" w:date="2020-11-05T10:28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lastRenderedPageBreak/>
          <w:t>Tabela 1.20: </w:t>
        </w:r>
        <w:r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 Área física </w:t>
        </w:r>
        <w:r w:rsidRPr="00C3540D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48" w:author="Junia Falqueto" w:date="2020-11-05T10:28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Campi UnB Planaltina, UnB Gama e UnB Ceilândia, 2019</w:t>
        </w:r>
      </w:ins>
    </w:p>
    <w:p w14:paraId="5F91D3F5" w14:textId="7DEFCCC2" w:rsidR="00521DE6" w:rsidRDefault="00521DE6" w:rsidP="007441F2">
      <w:pPr>
        <w:ind w:firstLine="720"/>
        <w:rPr>
          <w:ins w:id="349" w:author="Junia Falqueto" w:date="2020-11-05T10:29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350" w:author="Junia Falqueto" w:date="2020-11-05T10:29:00Z">
        <w:r w:rsidRPr="00521DE6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51" w:author="Junia Falqueto" w:date="2020-11-05T10:29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Tabela 1.20: </w:t>
        </w:r>
        <w:r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Área física </w:t>
        </w:r>
        <w:r w:rsidRPr="00521DE6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52" w:author="Junia Falqueto" w:date="2020-11-05T10:29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Campi UnB Planaltina, UnB Gama e UnB Ceilândia, 2019</w:t>
        </w:r>
      </w:ins>
    </w:p>
    <w:p w14:paraId="738F1965" w14:textId="041D5856" w:rsidR="00A90AA8" w:rsidRDefault="00A90AA8" w:rsidP="007441F2">
      <w:pPr>
        <w:ind w:firstLine="720"/>
        <w:rPr>
          <w:ins w:id="353" w:author="Junia Falqueto" w:date="2020-11-05T10:29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354" w:author="Junia Falqueto" w:date="2020-11-05T10:29:00Z">
        <w:r w:rsidRPr="00A90AA8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55" w:author="Junia Falqueto" w:date="2020-11-05T10:29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Tabela 1.21: </w:t>
        </w:r>
        <w:r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Área física </w:t>
        </w:r>
        <w:r w:rsidRPr="00A90AA8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56" w:author="Junia Falqueto" w:date="2020-11-05T10:29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FAL/Fazenda Água Limpa, 2019</w:t>
        </w:r>
      </w:ins>
    </w:p>
    <w:p w14:paraId="74D280DA" w14:textId="4D5001DD" w:rsidR="00DA6045" w:rsidRPr="00DA6045" w:rsidRDefault="00DA6045" w:rsidP="007441F2">
      <w:pPr>
        <w:ind w:firstLine="720"/>
        <w:rPr>
          <w:ins w:id="357" w:author="Junia Falqueto" w:date="2020-11-05T10:27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358" w:author="Junia Falqueto" w:date="2020-11-05T10:30:00Z">
        <w:r w:rsidRPr="00DA6045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59" w:author="Junia Falqueto" w:date="2020-11-05T10:30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Tabela 1.22: </w:t>
        </w:r>
        <w:r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Área física </w:t>
        </w:r>
        <w:r w:rsidRPr="00DA6045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60" w:author="Junia Falqueto" w:date="2020-11-05T10:30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Hospital Universitário de Brasília (HUB), 2019</w:t>
        </w:r>
      </w:ins>
    </w:p>
    <w:p w14:paraId="6AA9E9BE" w14:textId="4310B621" w:rsidR="0003209B" w:rsidRPr="00263EFB" w:rsidRDefault="00263EFB" w:rsidP="007441F2">
      <w:pPr>
        <w:ind w:firstLine="720"/>
        <w:rPr>
          <w:ins w:id="361" w:author="Junia Falqueto" w:date="2020-11-05T10:21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362" w:author="Junia Falqueto" w:date="2020-11-05T10:30:00Z">
        <w:r w:rsidRPr="00263EFB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63" w:author="Junia Falqueto" w:date="2020-11-05T10:30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Tabela 1.23: </w:t>
        </w:r>
        <w:r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Atendimento </w:t>
        </w:r>
        <w:r w:rsidRPr="00263EFB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364" w:author="Junia Falqueto" w:date="2020-11-05T10:30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 xml:space="preserve"> HVET - Setor de Grandes Animais, 2019</w:t>
        </w:r>
      </w:ins>
    </w:p>
    <w:p w14:paraId="7A1C7264" w14:textId="5AF2AD54" w:rsidR="0088098F" w:rsidRPr="00434D81" w:rsidRDefault="0088098F" w:rsidP="0088098F">
      <w:pPr>
        <w:ind w:firstLine="720"/>
        <w:rPr>
          <w:ins w:id="365" w:author="Junia Falqueto" w:date="2020-11-05T10:32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366" w:author="Junia Falqueto" w:date="2020-11-05T10:32:00Z">
        <w:r w:rsidRPr="0088098F">
          <w:rPr>
            <w:rFonts w:ascii="Arial" w:hAnsi="Arial" w:cs="Arial"/>
            <w:color w:val="333333"/>
            <w:spacing w:val="3"/>
            <w:sz w:val="27"/>
            <w:szCs w:val="27"/>
            <w:highlight w:val="yellow"/>
            <w:shd w:val="clear" w:color="auto" w:fill="FFFFFF"/>
            <w:lang w:val="pt-BR"/>
            <w:rPrChange w:id="367" w:author="Junia Falqueto" w:date="2020-11-05T10:32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</w:rPr>
            </w:rPrChange>
          </w:rPr>
          <w:t xml:space="preserve">Tabela 1.24: Atendimento  HVET - </w:t>
        </w:r>
        <w:proofErr w:type="spellStart"/>
        <w:r w:rsidRPr="0088098F">
          <w:rPr>
            <w:rFonts w:ascii="Arial" w:hAnsi="Arial" w:cs="Arial"/>
            <w:color w:val="333333"/>
            <w:spacing w:val="3"/>
            <w:sz w:val="27"/>
            <w:szCs w:val="27"/>
            <w:highlight w:val="yellow"/>
            <w:shd w:val="clear" w:color="auto" w:fill="FFFFFF"/>
            <w:lang w:val="pt-BR"/>
            <w:rPrChange w:id="368" w:author="Junia Falqueto" w:date="2020-11-05T10:32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</w:rPr>
            </w:rPrChange>
          </w:rPr>
          <w:t>Setorxxxxxxxxxxx</w:t>
        </w:r>
        <w:proofErr w:type="spellEnd"/>
        <w:r w:rsidRPr="0088098F">
          <w:rPr>
            <w:rFonts w:ascii="Arial" w:hAnsi="Arial" w:cs="Arial"/>
            <w:color w:val="333333"/>
            <w:spacing w:val="3"/>
            <w:sz w:val="27"/>
            <w:szCs w:val="27"/>
            <w:highlight w:val="yellow"/>
            <w:shd w:val="clear" w:color="auto" w:fill="FFFFFF"/>
            <w:lang w:val="pt-BR"/>
            <w:rPrChange w:id="369" w:author="Junia Falqueto" w:date="2020-11-05T10:32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</w:rPr>
            </w:rPrChange>
          </w:rPr>
          <w:t>, 2019</w:t>
        </w:r>
        <w:r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 animais pequenos porte ??????? – </w:t>
        </w:r>
      </w:ins>
    </w:p>
    <w:p w14:paraId="7E208931" w14:textId="77777777" w:rsidR="00AC68C8" w:rsidRPr="007B3255" w:rsidRDefault="00AC68C8">
      <w:pPr>
        <w:spacing w:before="306" w:after="204" w:line="240" w:lineRule="auto"/>
        <w:ind w:firstLine="720"/>
        <w:jc w:val="both"/>
        <w:outlineLvl w:val="1"/>
        <w:rPr>
          <w:ins w:id="370" w:author="Junia Falqueto" w:date="2020-11-05T10:21:00Z"/>
          <w:rFonts w:ascii="Arial" w:eastAsia="Times New Roman" w:hAnsi="Arial" w:cs="Times New Roman"/>
          <w:b/>
          <w:bCs/>
          <w:color w:val="333333"/>
          <w:spacing w:val="3"/>
          <w:sz w:val="24"/>
          <w:szCs w:val="24"/>
          <w:lang w:val="pt-BR" w:eastAsia="en-CA"/>
        </w:rPr>
        <w:pPrChange w:id="371" w:author="Junia Falqueto" w:date="2020-11-05T10:06:00Z">
          <w:pPr>
            <w:spacing w:before="306" w:after="204" w:line="240" w:lineRule="auto"/>
            <w:jc w:val="both"/>
            <w:outlineLvl w:val="1"/>
          </w:pPr>
        </w:pPrChange>
      </w:pPr>
    </w:p>
    <w:p w14:paraId="4C18E85D" w14:textId="6C1E0D4B" w:rsidR="007B3255" w:rsidDel="000D233C" w:rsidRDefault="00E10781">
      <w:pPr>
        <w:ind w:firstLine="720"/>
        <w:rPr>
          <w:del w:id="372" w:author="Junia Falqueto" w:date="2020-11-04T13:52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</w:pPr>
      <w:ins w:id="373" w:author="Junia Falqueto" w:date="2020-11-05T10:37:00Z">
        <w:r w:rsidRPr="008D2910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u w:val="single"/>
            <w:lang w:val="pt-BR" w:eastAsia="en-CA"/>
            <w:rPrChange w:id="374" w:author="Junia Falqueto" w:date="2020-11-09T10:22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t xml:space="preserve">Há informações específicas demais do HVET. Não há para o </w:t>
        </w:r>
        <w:proofErr w:type="spellStart"/>
        <w:r w:rsidRPr="008D2910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u w:val="single"/>
            <w:lang w:val="pt-BR" w:eastAsia="en-CA"/>
            <w:rPrChange w:id="375" w:author="Junia Falqueto" w:date="2020-11-09T10:22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t>Hu</w:t>
        </w:r>
      </w:ins>
      <w:ins w:id="376" w:author="Junia Falqueto" w:date="2020-11-05T10:38:00Z">
        <w:r w:rsidR="00286406" w:rsidRPr="008D2910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u w:val="single"/>
            <w:lang w:val="pt-BR" w:eastAsia="en-CA"/>
            <w:rPrChange w:id="377" w:author="Junia Falqueto" w:date="2020-11-09T10:22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t>B</w:t>
        </w:r>
        <w:proofErr w:type="spellEnd"/>
        <w:r w:rsidR="00286406" w:rsidRPr="008D2910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u w:val="single"/>
            <w:lang w:val="pt-BR" w:eastAsia="en-CA"/>
            <w:rPrChange w:id="378" w:author="Junia Falqueto" w:date="2020-11-09T10:22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t xml:space="preserve">, </w:t>
        </w:r>
      </w:ins>
      <w:ins w:id="379" w:author="Junia Falqueto" w:date="2020-11-05T10:40:00Z">
        <w:r w:rsidR="00A237F0" w:rsidRPr="008D2910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u w:val="single"/>
            <w:lang w:val="pt-BR" w:eastAsia="en-CA"/>
            <w:rPrChange w:id="380" w:author="Junia Falqueto" w:date="2020-11-09T10:22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t>tampouco</w:t>
        </w:r>
      </w:ins>
      <w:ins w:id="381" w:author="Junia Falqueto" w:date="2020-11-05T10:38:00Z">
        <w:r w:rsidR="00286406" w:rsidRPr="008D2910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u w:val="single"/>
            <w:lang w:val="pt-BR" w:eastAsia="en-CA"/>
            <w:rPrChange w:id="382" w:author="Junia Falqueto" w:date="2020-11-09T10:22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t xml:space="preserve"> para outras unidades descentralizadas. Será que vale a pena deixar o número de atendimentos por  porte animal por mês do HVET</w:t>
        </w:r>
      </w:ins>
      <w:ins w:id="383" w:author="Junia Falqueto" w:date="2020-11-05T10:39:00Z">
        <w:r w:rsidR="00431D1F" w:rsidRPr="008D2910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u w:val="single"/>
            <w:lang w:val="pt-BR" w:eastAsia="en-CA"/>
            <w:rPrChange w:id="384" w:author="Junia Falqueto" w:date="2020-11-09T10:22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t>?</w:t>
        </w:r>
      </w:ins>
      <w:ins w:id="385" w:author="Junia Falqueto" w:date="2020-11-05T10:41:00Z">
        <w:r w:rsidR="002353F3" w:rsidRPr="008D2910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u w:val="single"/>
            <w:lang w:val="pt-BR" w:eastAsia="en-CA"/>
            <w:rPrChange w:id="386" w:author="Junia Falqueto" w:date="2020-11-09T10:22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t xml:space="preserve"> </w:t>
        </w:r>
      </w:ins>
      <w:ins w:id="387" w:author="Junia Falqueto" w:date="2020-11-05T10:40:00Z">
        <w:r w:rsidR="002353F3" w:rsidRPr="008D2910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u w:val="single"/>
            <w:lang w:val="pt-BR" w:eastAsia="en-CA"/>
            <w:rPrChange w:id="388" w:author="Junia Falqueto" w:date="2020-11-09T10:22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t>São 2 tabelas grandes</w:t>
        </w:r>
      </w:ins>
      <w:ins w:id="389" w:author="Junia Falqueto" w:date="2020-11-05T10:41:00Z">
        <w:r w:rsidR="002353F3" w:rsidRPr="008D2910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u w:val="single"/>
            <w:lang w:val="pt-BR" w:eastAsia="en-CA"/>
            <w:rPrChange w:id="390" w:author="Junia Falqueto" w:date="2020-11-09T10:22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t>, mês a mês.</w:t>
        </w:r>
      </w:ins>
      <w:ins w:id="391" w:author="Junia Falqueto" w:date="2020-11-05T10:39:00Z">
        <w:r w:rsidR="00431D1F" w:rsidRPr="008D2910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u w:val="single"/>
            <w:lang w:val="pt-BR" w:eastAsia="en-CA"/>
            <w:rPrChange w:id="392" w:author="Junia Falqueto" w:date="2020-11-09T10:22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t xml:space="preserve"> É intuitivo pensar porque não tem do </w:t>
        </w:r>
        <w:proofErr w:type="spellStart"/>
        <w:r w:rsidR="00431D1F" w:rsidRPr="008D2910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u w:val="single"/>
            <w:lang w:val="pt-BR" w:eastAsia="en-CA"/>
            <w:rPrChange w:id="393" w:author="Junia Falqueto" w:date="2020-11-09T10:22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t>HuB</w:t>
        </w:r>
        <w:proofErr w:type="spellEnd"/>
        <w:r w:rsidR="00431D1F" w:rsidRPr="008D2910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u w:val="single"/>
            <w:lang w:val="pt-BR" w:eastAsia="en-CA"/>
            <w:rPrChange w:id="394" w:author="Junia Falqueto" w:date="2020-11-09T10:22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t>, se tem do HVET</w:t>
        </w:r>
        <w:r w:rsidR="00431D1F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t xml:space="preserve">. </w:t>
        </w:r>
        <w:r w:rsidR="00A237F0" w:rsidRPr="00A237F0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yellow"/>
            <w:lang w:val="pt-BR" w:eastAsia="en-CA"/>
            <w:rPrChange w:id="395" w:author="Junia Falqueto" w:date="2020-11-05T10:40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t>Avaliar</w:t>
        </w:r>
      </w:ins>
      <w:del w:id="396" w:author="Junia Falqueto" w:date="2020-11-04T13:52:00Z">
        <w:r w:rsidR="007B3255"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Jair Messias Bolsonaro</w:delText>
        </w:r>
        <w:r w:rsidR="007B3255"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</w:r>
        <w:r w:rsidR="007B3255" w:rsidRPr="007B3255" w:rsidDel="00554434">
          <w:rPr>
            <w:rFonts w:ascii="Arial" w:eastAsia="Times New Roman" w:hAnsi="Arial" w:cs="Times New Roman"/>
            <w:b/>
            <w:bCs/>
            <w:color w:val="333333"/>
            <w:spacing w:val="3"/>
            <w:sz w:val="24"/>
            <w:szCs w:val="24"/>
            <w:lang w:val="pt-BR" w:eastAsia="en-CA"/>
          </w:rPr>
          <w:delText>Presidente da República</w:delText>
        </w:r>
      </w:del>
    </w:p>
    <w:p w14:paraId="57F0D481" w14:textId="4D15462F" w:rsidR="000D233C" w:rsidRDefault="000D233C">
      <w:pPr>
        <w:spacing w:after="204" w:line="240" w:lineRule="auto"/>
        <w:ind w:firstLine="720"/>
        <w:jc w:val="both"/>
        <w:rPr>
          <w:ins w:id="397" w:author="Junia Falqueto" w:date="2020-11-06T09:14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</w:pPr>
    </w:p>
    <w:p w14:paraId="768ED361" w14:textId="41A861DB" w:rsidR="00AC2ADB" w:rsidRDefault="00281863" w:rsidP="00AC2ADB">
      <w:pPr>
        <w:pStyle w:val="ListParagraph"/>
        <w:numPr>
          <w:ilvl w:val="0"/>
          <w:numId w:val="1"/>
        </w:numPr>
        <w:spacing w:after="204" w:line="240" w:lineRule="auto"/>
        <w:jc w:val="both"/>
        <w:rPr>
          <w:ins w:id="398" w:author="Junia Falqueto" w:date="2020-11-06T09:31:00Z"/>
          <w:rFonts w:ascii="Arial" w:eastAsia="Times New Roman" w:hAnsi="Arial" w:cs="Times New Roman"/>
          <w:color w:val="333333"/>
          <w:spacing w:val="3"/>
          <w:sz w:val="24"/>
          <w:szCs w:val="24"/>
          <w:highlight w:val="green"/>
          <w:lang w:val="pt-BR" w:eastAsia="en-CA"/>
        </w:rPr>
      </w:pPr>
      <w:ins w:id="399" w:author="Junia Falqueto" w:date="2020-11-09T09:41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green"/>
            <w:lang w:val="pt-BR" w:eastAsia="en-CA"/>
          </w:rPr>
          <w:t xml:space="preserve">GRADUAÇÃO </w:t>
        </w:r>
      </w:ins>
      <w:ins w:id="400" w:author="Junia Falqueto" w:date="2020-11-06T09:15:00Z">
        <w:r w:rsidR="000D233C" w:rsidRPr="000D233C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green"/>
            <w:lang w:val="pt-BR" w:eastAsia="en-CA"/>
            <w:rPrChange w:id="401" w:author="Junia Falqueto" w:date="2020-11-06T09:15:00Z">
              <w:rPr>
                <w:rFonts w:ascii="Arial" w:eastAsia="Times New Roman" w:hAnsi="Arial" w:cs="Times New Roman"/>
                <w:color w:val="333333"/>
                <w:spacing w:val="3"/>
                <w:sz w:val="24"/>
                <w:szCs w:val="24"/>
                <w:lang w:val="pt-BR" w:eastAsia="en-CA"/>
              </w:rPr>
            </w:rPrChange>
          </w:rPr>
          <w:t xml:space="preserve"> </w:t>
        </w:r>
      </w:ins>
    </w:p>
    <w:p w14:paraId="0F9D41B7" w14:textId="1F6D6FC2" w:rsidR="004B1C6A" w:rsidRPr="004B1C6A" w:rsidRDefault="004B1C6A" w:rsidP="004B1C6A">
      <w:pPr>
        <w:spacing w:after="204" w:line="240" w:lineRule="auto"/>
        <w:ind w:left="360"/>
        <w:jc w:val="both"/>
        <w:rPr>
          <w:ins w:id="402" w:author="Junia Falqueto" w:date="2020-11-06T09:15:00Z"/>
          <w:rFonts w:ascii="Arial" w:eastAsia="Times New Roman" w:hAnsi="Arial" w:cs="Times New Roman"/>
          <w:color w:val="333333"/>
          <w:spacing w:val="3"/>
          <w:sz w:val="24"/>
          <w:szCs w:val="24"/>
          <w:highlight w:val="green"/>
          <w:lang w:val="pt-BR" w:eastAsia="en-CA"/>
          <w:rPrChange w:id="403" w:author="Junia Falqueto" w:date="2020-11-06T09:31:00Z">
            <w:rPr>
              <w:ins w:id="404" w:author="Junia Falqueto" w:date="2020-11-06T09:15:00Z"/>
              <w:highlight w:val="green"/>
              <w:lang w:val="pt-BR" w:eastAsia="en-CA"/>
            </w:rPr>
          </w:rPrChange>
        </w:rPr>
        <w:pPrChange w:id="405" w:author="Junia Falqueto" w:date="2020-11-06T09:31:00Z">
          <w:pPr>
            <w:pStyle w:val="ListParagraph"/>
            <w:numPr>
              <w:numId w:val="1"/>
            </w:numPr>
            <w:spacing w:after="204" w:line="240" w:lineRule="auto"/>
            <w:ind w:hanging="360"/>
            <w:jc w:val="both"/>
          </w:pPr>
        </w:pPrChange>
      </w:pPr>
      <w:proofErr w:type="spellStart"/>
      <w:ins w:id="406" w:author="Junia Falqueto" w:date="2020-11-06T09:31:00Z"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green"/>
            <w:lang w:val="pt-BR" w:eastAsia="en-CA"/>
          </w:rPr>
          <w:t>Obs</w:t>
        </w:r>
        <w:proofErr w:type="spellEnd"/>
        <w:r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green"/>
            <w:lang w:val="pt-BR" w:eastAsia="en-CA"/>
          </w:rPr>
          <w:t xml:space="preserve">: Segundo ABNT, gráficos </w:t>
        </w:r>
        <w:r w:rsidR="008B0B2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green"/>
            <w:lang w:val="pt-BR" w:eastAsia="en-CA"/>
          </w:rPr>
          <w:t>diferente</w:t>
        </w:r>
      </w:ins>
      <w:ins w:id="407" w:author="Junia Falqueto" w:date="2020-11-06T09:34:00Z">
        <w:r w:rsidR="00BA0E36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green"/>
            <w:lang w:val="pt-BR" w:eastAsia="en-CA"/>
          </w:rPr>
          <w:t>mente</w:t>
        </w:r>
      </w:ins>
      <w:ins w:id="408" w:author="Junia Falqueto" w:date="2020-11-06T09:31:00Z">
        <w:r w:rsidR="008B0B2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green"/>
            <w:lang w:val="pt-BR" w:eastAsia="en-CA"/>
          </w:rPr>
          <w:t xml:space="preserve"> de tabelas são considerados figuras</w:t>
        </w:r>
      </w:ins>
      <w:ins w:id="409" w:author="Junia Falqueto" w:date="2020-11-06T09:34:00Z">
        <w:r w:rsidR="003E48F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green"/>
            <w:lang w:val="pt-BR" w:eastAsia="en-CA"/>
          </w:rPr>
          <w:t>, devem</w:t>
        </w:r>
      </w:ins>
      <w:ins w:id="410" w:author="Junia Falqueto" w:date="2020-11-06T09:32:00Z">
        <w:r w:rsidR="0019775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green"/>
            <w:lang w:val="pt-BR" w:eastAsia="en-CA"/>
          </w:rPr>
          <w:t xml:space="preserve"> </w:t>
        </w:r>
      </w:ins>
      <w:ins w:id="411" w:author="Junia Falqueto" w:date="2020-11-06T09:35:00Z">
        <w:r w:rsidR="00CC23A8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green"/>
            <w:lang w:val="pt-BR" w:eastAsia="en-CA"/>
          </w:rPr>
          <w:t xml:space="preserve">ser </w:t>
        </w:r>
      </w:ins>
      <w:ins w:id="412" w:author="Junia Falqueto" w:date="2020-11-06T09:32:00Z">
        <w:r w:rsidR="0019775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green"/>
            <w:lang w:val="pt-BR" w:eastAsia="en-CA"/>
          </w:rPr>
          <w:t>numerados e referenciados na parte inferior – o Anuário est</w:t>
        </w:r>
      </w:ins>
      <w:ins w:id="413" w:author="Junia Falqueto" w:date="2020-11-06T09:33:00Z">
        <w:r w:rsidR="00197755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green"/>
            <w:lang w:val="pt-BR" w:eastAsia="en-CA"/>
          </w:rPr>
          <w:t>á sem referência aos gráficos</w:t>
        </w:r>
        <w:r w:rsidR="003E2432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green"/>
            <w:lang w:val="pt-BR" w:eastAsia="en-CA"/>
          </w:rPr>
          <w:t>. Abri uma versão anterior (2011) e, pelo menos</w:t>
        </w:r>
        <w:r w:rsidR="009C15F1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green"/>
            <w:lang w:val="pt-BR" w:eastAsia="en-CA"/>
          </w:rPr>
          <w:t xml:space="preserve">, nessa versão </w:t>
        </w:r>
      </w:ins>
      <w:ins w:id="414" w:author="Junia Falqueto" w:date="2020-11-06T09:34:00Z">
        <w:r w:rsidR="00BA0E36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green"/>
            <w:lang w:val="pt-BR" w:eastAsia="en-CA"/>
          </w:rPr>
          <w:t xml:space="preserve"> os gráficos </w:t>
        </w:r>
      </w:ins>
      <w:ins w:id="415" w:author="Junia Falqueto" w:date="2020-11-06T09:33:00Z">
        <w:r w:rsidR="009C15F1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green"/>
            <w:lang w:val="pt-BR" w:eastAsia="en-CA"/>
          </w:rPr>
          <w:t xml:space="preserve">são </w:t>
        </w:r>
      </w:ins>
      <w:ins w:id="416" w:author="Junia Falqueto" w:date="2020-11-06T09:34:00Z">
        <w:r w:rsidR="009C15F1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highlight w:val="green"/>
            <w:lang w:val="pt-BR" w:eastAsia="en-CA"/>
          </w:rPr>
          <w:t>numerados e nomeados.</w:t>
        </w:r>
      </w:ins>
    </w:p>
    <w:p w14:paraId="448152F6" w14:textId="7F05D5CA" w:rsidR="000D233C" w:rsidRDefault="0092084D" w:rsidP="000D233C">
      <w:pPr>
        <w:spacing w:after="204" w:line="240" w:lineRule="auto"/>
        <w:jc w:val="both"/>
        <w:rPr>
          <w:ins w:id="417" w:author="Junia Falqueto" w:date="2020-11-06T09:23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418" w:author="Junia Falqueto" w:date="2020-11-06T09:15:00Z">
        <w:r w:rsidRPr="0092084D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419" w:author="Junia Falqueto" w:date="2020-11-06T09:15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 xml:space="preserve">Tabela 2.1: Dados </w:t>
        </w:r>
      </w:ins>
      <w:ins w:id="420" w:author="Junia Falqueto" w:date="2020-11-09T09:41:00Z">
        <w:r w:rsidR="00281863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Graduação </w:t>
        </w:r>
      </w:ins>
      <w:ins w:id="421" w:author="Junia Falqueto" w:date="2020-11-06T09:16:00Z">
        <w:r w:rsidR="009B2E21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 </w:t>
        </w:r>
      </w:ins>
      <w:ins w:id="422" w:author="Junia Falqueto" w:date="2020-11-06T09:15:00Z">
        <w:r w:rsidRPr="0092084D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423" w:author="Junia Falqueto" w:date="2020-11-06T09:15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UnB, 2019</w:t>
        </w:r>
      </w:ins>
    </w:p>
    <w:p w14:paraId="5411A0CE" w14:textId="6EEA1F5C" w:rsidR="009A713E" w:rsidRDefault="009A713E" w:rsidP="000D233C">
      <w:pPr>
        <w:spacing w:after="204" w:line="240" w:lineRule="auto"/>
        <w:jc w:val="both"/>
        <w:rPr>
          <w:ins w:id="424" w:author="Junia Falqueto" w:date="2020-11-06T09:26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425" w:author="Junia Falqueto" w:date="2020-11-06T09:23:00Z">
        <w:r w:rsidRPr="009A713E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426" w:author="Junia Falqueto" w:date="2020-11-06T09:23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 xml:space="preserve">Tabela 2.2: Ingresso </w:t>
        </w:r>
      </w:ins>
      <w:ins w:id="427" w:author="Junia Falqueto" w:date="2020-11-09T09:41:00Z">
        <w:r w:rsidR="00281863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Graduação </w:t>
        </w:r>
      </w:ins>
      <w:ins w:id="428" w:author="Junia Falqueto" w:date="2020-11-06T09:23:00Z">
        <w:r w:rsidRPr="009A713E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429" w:author="Junia Falqueto" w:date="2020-11-06T09:23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 xml:space="preserve"> UnB, 2019</w:t>
        </w:r>
      </w:ins>
    </w:p>
    <w:p w14:paraId="7EFA805B" w14:textId="7E2BCAAB" w:rsidR="00DF1B1A" w:rsidRDefault="00DF1B1A" w:rsidP="000D233C">
      <w:pPr>
        <w:spacing w:after="204" w:line="240" w:lineRule="auto"/>
        <w:jc w:val="both"/>
        <w:rPr>
          <w:ins w:id="430" w:author="Junia Falqueto" w:date="2020-11-06T09:27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431" w:author="Junia Falqueto" w:date="2020-11-06T09:26:00Z">
        <w:r w:rsidRPr="00DF1B1A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432" w:author="Junia Falqueto" w:date="2020-11-06T09:26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 xml:space="preserve">Tabela 2.3: Ingresso e número de formados </w:t>
        </w:r>
      </w:ins>
      <w:ins w:id="433" w:author="Junia Falqueto" w:date="2020-11-09T09:41:00Z">
        <w:r w:rsidR="00281863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Graduação </w:t>
        </w:r>
      </w:ins>
      <w:ins w:id="434" w:author="Junia Falqueto" w:date="2020-11-06T09:26:00Z">
        <w:r w:rsidRPr="00DF1B1A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435" w:author="Junia Falqueto" w:date="2020-11-06T09:26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 xml:space="preserve"> UnB, 2019</w:t>
        </w:r>
      </w:ins>
    </w:p>
    <w:p w14:paraId="59003664" w14:textId="4D092B9F" w:rsidR="00C27267" w:rsidRDefault="00C27267" w:rsidP="000D233C">
      <w:pPr>
        <w:spacing w:after="204" w:line="240" w:lineRule="auto"/>
        <w:jc w:val="both"/>
        <w:rPr>
          <w:ins w:id="436" w:author="Junia Falqueto" w:date="2020-11-06T09:27:00Z"/>
          <w:rFonts w:ascii="Arial" w:hAnsi="Arial" w:cs="Arial"/>
          <w:color w:val="333333"/>
          <w:spacing w:val="3"/>
          <w:sz w:val="27"/>
          <w:szCs w:val="27"/>
          <w:shd w:val="clear" w:color="auto" w:fill="FFFFFF"/>
          <w:lang w:val="pt-BR"/>
        </w:rPr>
      </w:pPr>
      <w:ins w:id="437" w:author="Junia Falqueto" w:date="2020-11-06T09:27:00Z">
        <w:r w:rsidRPr="00C27267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438" w:author="Junia Falqueto" w:date="2020-11-06T09:27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 xml:space="preserve">Tabela 2.4: Ingresso </w:t>
        </w:r>
      </w:ins>
      <w:ins w:id="439" w:author="Junia Falqueto" w:date="2020-11-09T09:41:00Z">
        <w:r w:rsidR="00281863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Graduação </w:t>
        </w:r>
      </w:ins>
      <w:ins w:id="440" w:author="Junia Falqueto" w:date="2020-11-06T09:27:00Z">
        <w:r w:rsidRPr="00C27267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441" w:author="Junia Falqueto" w:date="2020-11-06T09:27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 xml:space="preserve"> por sexo e faixa etária</w:t>
        </w:r>
        <w:r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</w:rPr>
          <w:t xml:space="preserve"> </w:t>
        </w:r>
        <w:r w:rsidRPr="00C27267">
          <w:rPr>
            <w:rFonts w:ascii="Arial" w:hAnsi="Arial" w:cs="Arial"/>
            <w:color w:val="333333"/>
            <w:spacing w:val="3"/>
            <w:sz w:val="27"/>
            <w:szCs w:val="27"/>
            <w:shd w:val="clear" w:color="auto" w:fill="FFFFFF"/>
            <w:lang w:val="pt-BR"/>
            <w:rPrChange w:id="442" w:author="Junia Falqueto" w:date="2020-11-06T09:27:00Z">
              <w:rPr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</w:rPr>
            </w:rPrChange>
          </w:rPr>
          <w:t>UnB, 2019</w:t>
        </w:r>
      </w:ins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6D2C" w:rsidRPr="00D56D2C" w14:paraId="17E08417" w14:textId="77777777" w:rsidTr="00D56D2C">
        <w:trPr>
          <w:ins w:id="443" w:author="Junia Falqueto" w:date="2020-11-06T09:27:00Z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E47143F" w14:textId="411BEA57" w:rsidR="00D56D2C" w:rsidRPr="00D56D2C" w:rsidRDefault="00D56D2C" w:rsidP="00556DFF">
            <w:pPr>
              <w:spacing w:after="204" w:line="240" w:lineRule="auto"/>
              <w:jc w:val="both"/>
              <w:rPr>
                <w:ins w:id="444" w:author="Junia Falqueto" w:date="2020-11-06T09:27:00Z"/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val="pt-BR" w:eastAsia="en-CA"/>
                <w:rPrChange w:id="445" w:author="Junia Falqueto" w:date="2020-11-06T09:27:00Z">
                  <w:rPr>
                    <w:ins w:id="446" w:author="Junia Falqueto" w:date="2020-11-06T09:27:00Z"/>
                    <w:rFonts w:ascii="Arial" w:eastAsia="Times New Roman" w:hAnsi="Arial" w:cs="Arial"/>
                    <w:color w:val="333333"/>
                    <w:spacing w:val="3"/>
                    <w:sz w:val="24"/>
                    <w:szCs w:val="24"/>
                    <w:lang w:eastAsia="en-CA"/>
                  </w:rPr>
                </w:rPrChange>
              </w:rPr>
              <w:pPrChange w:id="447" w:author="Junia Falqueto" w:date="2020-11-06T09:28:00Z">
                <w:pPr>
                  <w:spacing w:after="204" w:line="240" w:lineRule="auto"/>
                  <w:jc w:val="center"/>
                </w:pPr>
              </w:pPrChange>
            </w:pPr>
            <w:ins w:id="448" w:author="Junia Falqueto" w:date="2020-11-06T09:27:00Z">
              <w:r w:rsidRPr="00556DFF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449" w:author="Junia Falqueto" w:date="2020-11-06T09:28:00Z">
                    <w:rPr>
                      <w:rFonts w:ascii="Arial" w:eastAsia="Times New Roman" w:hAnsi="Arial" w:cs="Arial"/>
                      <w:color w:val="333333"/>
                      <w:spacing w:val="3"/>
                      <w:sz w:val="24"/>
                      <w:szCs w:val="24"/>
                      <w:lang w:eastAsia="en-CA"/>
                    </w:rPr>
                  </w:rPrChange>
                </w:rPr>
                <w:t xml:space="preserve">Tabela 2.5: Alunos regulares </w:t>
              </w:r>
            </w:ins>
            <w:ins w:id="450" w:author="Junia Falqueto" w:date="2020-11-09T09:41:00Z">
              <w:r w:rsidR="0028186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Graduação </w:t>
              </w:r>
            </w:ins>
            <w:ins w:id="451" w:author="Junia Falqueto" w:date="2020-11-06T09:27:00Z">
              <w:r w:rsidRPr="00556DFF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452" w:author="Junia Falqueto" w:date="2020-11-06T09:28:00Z">
                    <w:rPr>
                      <w:rFonts w:ascii="Arial" w:eastAsia="Times New Roman" w:hAnsi="Arial" w:cs="Arial"/>
                      <w:color w:val="333333"/>
                      <w:spacing w:val="3"/>
                      <w:sz w:val="24"/>
                      <w:szCs w:val="24"/>
                      <w:lang w:eastAsia="en-CA"/>
                    </w:rPr>
                  </w:rPrChange>
                </w:rPr>
                <w:t xml:space="preserve"> presencia</w:t>
              </w:r>
              <w:r w:rsidRPr="00556DFF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453" w:author="Junia Falqueto" w:date="2020-11-06T09:28:00Z">
                    <w:rPr>
                      <w:rFonts w:ascii="Arial" w:eastAsia="Times New Roman" w:hAnsi="Arial" w:cs="Arial"/>
                      <w:color w:val="333333"/>
                      <w:spacing w:val="3"/>
                      <w:sz w:val="24"/>
                      <w:szCs w:val="24"/>
                      <w:lang w:val="pt-BR" w:eastAsia="en-CA"/>
                    </w:rPr>
                  </w:rPrChange>
                </w:rPr>
                <w:t>l</w:t>
              </w:r>
            </w:ins>
            <w:ins w:id="454" w:author="Junia Falqueto" w:date="2020-11-06T09:28:00Z">
              <w:r w:rsidRPr="00556DFF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455" w:author="Junia Falqueto" w:date="2020-11-06T09:28:00Z">
                    <w:rPr>
                      <w:rFonts w:ascii="Arial" w:eastAsia="Times New Roman" w:hAnsi="Arial" w:cs="Arial"/>
                      <w:color w:val="333333"/>
                      <w:spacing w:val="3"/>
                      <w:sz w:val="24"/>
                      <w:szCs w:val="24"/>
                      <w:lang w:val="pt-BR" w:eastAsia="en-CA"/>
                    </w:rPr>
                  </w:rPrChange>
                </w:rPr>
                <w:t xml:space="preserve"> </w:t>
              </w:r>
            </w:ins>
            <w:ins w:id="456" w:author="Junia Falqueto" w:date="2020-11-06T09:27:00Z">
              <w:r w:rsidRPr="00556DFF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457" w:author="Junia Falqueto" w:date="2020-11-06T09:28:00Z">
                    <w:rPr>
                      <w:rFonts w:ascii="Arial" w:eastAsia="Times New Roman" w:hAnsi="Arial" w:cs="Arial"/>
                      <w:color w:val="333333"/>
                      <w:spacing w:val="3"/>
                      <w:sz w:val="24"/>
                      <w:szCs w:val="24"/>
                      <w:lang w:eastAsia="en-CA"/>
                    </w:rPr>
                  </w:rPrChange>
                </w:rPr>
                <w:t>UnB, 2019</w:t>
              </w:r>
            </w:ins>
          </w:p>
        </w:tc>
      </w:tr>
      <w:tr w:rsidR="00556DFF" w:rsidRPr="00D56D2C" w14:paraId="55545049" w14:textId="77777777" w:rsidTr="00D56D2C">
        <w:trPr>
          <w:ins w:id="458" w:author="Junia Falqueto" w:date="2020-11-06T09:28:00Z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10326E" w14:textId="481410A0" w:rsidR="00556DFF" w:rsidRDefault="00556DFF" w:rsidP="00556DFF">
            <w:pPr>
              <w:spacing w:after="204" w:line="240" w:lineRule="auto"/>
              <w:rPr>
                <w:ins w:id="459" w:author="Junia Falqueto" w:date="2020-11-06T09:36:00Z"/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</w:rPr>
            </w:pPr>
            <w:ins w:id="460" w:author="Junia Falqueto" w:date="2020-11-06T09:28:00Z">
              <w:r w:rsidRPr="00556DFF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461" w:author="Junia Falqueto" w:date="2020-11-06T09:28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Tabela 2.6: Alunos regulares </w:t>
              </w:r>
            </w:ins>
            <w:ins w:id="462" w:author="Junia Falqueto" w:date="2020-11-09T09:41:00Z">
              <w:r w:rsidR="0028186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Graduação </w:t>
              </w:r>
            </w:ins>
            <w:ins w:id="463" w:author="Junia Falqueto" w:date="2020-11-06T09:28:00Z">
              <w:r w:rsidRPr="00556DFF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464" w:author="Junia Falqueto" w:date="2020-11-06T09:28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 por unidade acadêmica e sexo UnB, 2019</w:t>
              </w:r>
            </w:ins>
          </w:p>
          <w:p w14:paraId="466D15E8" w14:textId="46556DD3" w:rsidR="00C76310" w:rsidRDefault="00C76310" w:rsidP="00556DFF">
            <w:pPr>
              <w:spacing w:after="204" w:line="240" w:lineRule="auto"/>
              <w:rPr>
                <w:ins w:id="465" w:author="Junia Falqueto" w:date="2020-11-06T09:37:00Z"/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</w:rPr>
            </w:pPr>
            <w:ins w:id="466" w:author="Junia Falqueto" w:date="2020-11-06T09:36:00Z">
              <w:r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>T</w:t>
              </w:r>
              <w:r w:rsidRPr="00C76310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467" w:author="Junia Falqueto" w:date="2020-11-06T09:36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abela 2.7: Alunos regulares e com trancamento geral de matrícula </w:t>
              </w:r>
            </w:ins>
            <w:ins w:id="468" w:author="Junia Falqueto" w:date="2020-11-09T09:41:00Z">
              <w:r w:rsidR="0028186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Graduação </w:t>
              </w:r>
            </w:ins>
            <w:ins w:id="469" w:author="Junia Falqueto" w:date="2020-11-06T09:36:00Z">
              <w:r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 </w:t>
              </w:r>
              <w:r w:rsidRPr="00C76310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470" w:author="Junia Falqueto" w:date="2020-11-06T09:36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>UnB, 2019</w:t>
              </w:r>
            </w:ins>
          </w:p>
          <w:p w14:paraId="29BEC88E" w14:textId="34DDA144" w:rsidR="00592449" w:rsidRPr="00592449" w:rsidRDefault="00592449" w:rsidP="00556DFF">
            <w:pPr>
              <w:spacing w:after="204" w:line="240" w:lineRule="auto"/>
              <w:rPr>
                <w:ins w:id="471" w:author="Junia Falqueto" w:date="2020-11-06T09:37:00Z"/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  <w:rPrChange w:id="472" w:author="Junia Falqueto" w:date="2020-11-06T09:37:00Z">
                  <w:rPr>
                    <w:ins w:id="473" w:author="Junia Falqueto" w:date="2020-11-06T09:37:00Z"/>
                    <w:rFonts w:ascii="Arial" w:hAnsi="Arial" w:cs="Arial"/>
                    <w:color w:val="333333"/>
                    <w:spacing w:val="3"/>
                    <w:sz w:val="27"/>
                    <w:szCs w:val="27"/>
                    <w:shd w:val="clear" w:color="auto" w:fill="FFFFFF"/>
                    <w:lang w:val="pt-BR"/>
                  </w:rPr>
                </w:rPrChange>
              </w:rPr>
            </w:pPr>
            <w:ins w:id="474" w:author="Junia Falqueto" w:date="2020-11-06T09:37:00Z">
              <w:r w:rsidRPr="00592449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475" w:author="Junia Falqueto" w:date="2020-11-06T09:37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Tabela 2.8: Alunos </w:t>
              </w:r>
            </w:ins>
            <w:ins w:id="476" w:author="Junia Falqueto" w:date="2020-11-09T09:41:00Z">
              <w:r w:rsidR="00D44FE8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>R</w:t>
              </w:r>
            </w:ins>
            <w:ins w:id="477" w:author="Junia Falqueto" w:date="2020-11-06T09:37:00Z">
              <w:r w:rsidRPr="00592449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478" w:author="Junia Falqueto" w:date="2020-11-06T09:37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egulares </w:t>
              </w:r>
            </w:ins>
            <w:ins w:id="479" w:author="Junia Falqueto" w:date="2020-11-09T09:41:00Z">
              <w:r w:rsidR="0028186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Graduação </w:t>
              </w:r>
            </w:ins>
            <w:ins w:id="480" w:author="Junia Falqueto" w:date="2020-11-06T09:37:00Z">
              <w:r w:rsidRPr="00592449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481" w:author="Junia Falqueto" w:date="2020-11-06T09:37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 por unidade acadêmica e sexo</w:t>
              </w:r>
            </w:ins>
            <w:ins w:id="482" w:author="Junia Falqueto" w:date="2020-11-06T09:42:00Z">
              <w:r w:rsidR="002B4C58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 </w:t>
              </w:r>
            </w:ins>
            <w:ins w:id="483" w:author="Junia Falqueto" w:date="2020-11-06T09:37:00Z">
              <w:r w:rsidRPr="00592449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484" w:author="Junia Falqueto" w:date="2020-11-06T09:37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>UnB, 2019</w:t>
              </w:r>
            </w:ins>
          </w:p>
          <w:p w14:paraId="7796E864" w14:textId="02A879AC" w:rsidR="00592449" w:rsidRDefault="00592449" w:rsidP="00556DFF">
            <w:pPr>
              <w:spacing w:after="204" w:line="240" w:lineRule="auto"/>
              <w:rPr>
                <w:ins w:id="485" w:author="Junia Falqueto" w:date="2020-11-06T09:37:00Z"/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</w:rPr>
            </w:pPr>
            <w:ins w:id="486" w:author="Junia Falqueto" w:date="2020-11-06T09:37:00Z">
              <w:r w:rsidRPr="00592449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487" w:author="Junia Falqueto" w:date="2020-11-06T09:37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lastRenderedPageBreak/>
                <w:t>Tabela 2.9: Alunos regulares em disciplinas</w:t>
              </w:r>
            </w:ins>
            <w:ins w:id="488" w:author="Junia Falqueto" w:date="2020-11-06T10:04:00Z">
              <w:r w:rsidR="000D403E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>,</w:t>
              </w:r>
            </w:ins>
            <w:ins w:id="489" w:author="Junia Falqueto" w:date="2020-11-06T09:42:00Z">
              <w:r w:rsidR="002B4C58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 </w:t>
              </w:r>
            </w:ins>
            <w:ins w:id="490" w:author="Junia Falqueto" w:date="2020-11-09T09:41:00Z">
              <w:r w:rsidR="0028186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Graduação </w:t>
              </w:r>
            </w:ins>
            <w:ins w:id="491" w:author="Junia Falqueto" w:date="2020-11-06T09:42:00Z">
              <w:r w:rsidR="002B4C58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 </w:t>
              </w:r>
            </w:ins>
            <w:ins w:id="492" w:author="Junia Falqueto" w:date="2020-11-06T09:37:00Z">
              <w:r w:rsidRPr="00592449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493" w:author="Junia Falqueto" w:date="2020-11-06T09:37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>UnB, 2019</w:t>
              </w:r>
            </w:ins>
          </w:p>
          <w:p w14:paraId="1BEE1E81" w14:textId="6C396AFD" w:rsidR="002A20CB" w:rsidRDefault="002A20CB" w:rsidP="00556DFF">
            <w:pPr>
              <w:spacing w:after="204" w:line="240" w:lineRule="auto"/>
              <w:rPr>
                <w:ins w:id="494" w:author="Junia Falqueto" w:date="2020-11-06T09:38:00Z"/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</w:rPr>
            </w:pPr>
            <w:ins w:id="495" w:author="Junia Falqueto" w:date="2020-11-06T09:37:00Z">
              <w:r w:rsidRPr="002A20CB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496" w:author="Junia Falqueto" w:date="2020-11-06T09:37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Tabela 2.10: Movimentação dos alunos </w:t>
              </w:r>
            </w:ins>
            <w:ins w:id="497" w:author="Junia Falqueto" w:date="2020-11-09T09:41:00Z">
              <w:r w:rsidR="0028186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Graduação </w:t>
              </w:r>
            </w:ins>
            <w:ins w:id="498" w:author="Junia Falqueto" w:date="2020-11-06T09:37:00Z">
              <w:r w:rsidRPr="002A20CB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499" w:author="Junia Falqueto" w:date="2020-11-06T09:37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 UnB, 2019</w:t>
              </w:r>
            </w:ins>
          </w:p>
          <w:p w14:paraId="7375F7B8" w14:textId="7AEDA585" w:rsidR="002A20CB" w:rsidRDefault="002A20CB" w:rsidP="00556DFF">
            <w:pPr>
              <w:spacing w:after="204" w:line="240" w:lineRule="auto"/>
              <w:rPr>
                <w:ins w:id="500" w:author="Junia Falqueto" w:date="2020-11-06T09:39:00Z"/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</w:rPr>
            </w:pPr>
            <w:ins w:id="501" w:author="Junia Falqueto" w:date="2020-11-06T09:38:00Z">
              <w:r w:rsidRPr="002A20CB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02" w:author="Junia Falqueto" w:date="2020-11-06T09:38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Tabela 2.11: Alunos regulares </w:t>
              </w:r>
            </w:ins>
            <w:ins w:id="503" w:author="Junia Falqueto" w:date="2020-11-09T09:41:00Z">
              <w:r w:rsidR="0028186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Graduação </w:t>
              </w:r>
            </w:ins>
            <w:ins w:id="504" w:author="Junia Falqueto" w:date="2020-11-06T09:38:00Z">
              <w:r w:rsidRPr="002A20CB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05" w:author="Junia Falqueto" w:date="2020-11-06T09:38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 por unidade acadêmica, curso, habilitação e raça/cor autodeclarada, UnB, 2019 (2º semestre)</w:t>
              </w:r>
            </w:ins>
          </w:p>
          <w:p w14:paraId="0750623A" w14:textId="6D373306" w:rsidR="00050463" w:rsidRDefault="00050463" w:rsidP="00556DFF">
            <w:pPr>
              <w:spacing w:after="204" w:line="240" w:lineRule="auto"/>
              <w:rPr>
                <w:ins w:id="506" w:author="Junia Falqueto" w:date="2020-11-06T09:40:00Z"/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</w:rPr>
            </w:pPr>
            <w:ins w:id="507" w:author="Junia Falqueto" w:date="2020-11-06T09:39:00Z">
              <w:r w:rsidRPr="0005046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08" w:author="Junia Falqueto" w:date="2020-11-06T09:39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Tabela 2.12: Alunos regulares </w:t>
              </w:r>
            </w:ins>
            <w:ins w:id="509" w:author="Junia Falqueto" w:date="2020-11-09T09:41:00Z">
              <w:r w:rsidR="0028186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Graduação </w:t>
              </w:r>
            </w:ins>
            <w:ins w:id="510" w:author="Junia Falqueto" w:date="2020-11-09T09:24:00Z">
              <w:r w:rsidR="0060445E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 </w:t>
              </w:r>
            </w:ins>
            <w:ins w:id="511" w:author="Junia Falqueto" w:date="2020-11-06T09:39:00Z">
              <w:r w:rsidRPr="0005046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12" w:author="Junia Falqueto" w:date="2020-11-06T09:39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>por raça/cor autodeclarada e sexo, UnB, 2019 (2º semestre)</w:t>
              </w:r>
            </w:ins>
          </w:p>
          <w:p w14:paraId="6B2B2D95" w14:textId="43B6AF0E" w:rsidR="007C38B1" w:rsidRPr="00B438C3" w:rsidRDefault="00B438C3" w:rsidP="00556DFF">
            <w:pPr>
              <w:spacing w:after="204" w:line="240" w:lineRule="auto"/>
              <w:rPr>
                <w:ins w:id="513" w:author="Junia Falqueto" w:date="2020-11-06T09:40:00Z"/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  <w:rPrChange w:id="514" w:author="Junia Falqueto" w:date="2020-11-06T09:40:00Z">
                  <w:rPr>
                    <w:ins w:id="515" w:author="Junia Falqueto" w:date="2020-11-06T09:40:00Z"/>
                    <w:rFonts w:ascii="Arial" w:hAnsi="Arial" w:cs="Arial"/>
                    <w:color w:val="333333"/>
                    <w:spacing w:val="3"/>
                    <w:sz w:val="27"/>
                    <w:szCs w:val="27"/>
                    <w:shd w:val="clear" w:color="auto" w:fill="FFFFFF"/>
                    <w:lang w:val="pt-BR"/>
                  </w:rPr>
                </w:rPrChange>
              </w:rPr>
            </w:pPr>
            <w:ins w:id="516" w:author="Junia Falqueto" w:date="2020-11-06T09:40:00Z">
              <w:r w:rsidRPr="00B438C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17" w:author="Junia Falqueto" w:date="2020-11-06T09:40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Tabela 2.13: Alunos regulares </w:t>
              </w:r>
            </w:ins>
            <w:ins w:id="518" w:author="Junia Falqueto" w:date="2020-11-09T09:41:00Z">
              <w:r w:rsidR="0028186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Graduação </w:t>
              </w:r>
            </w:ins>
            <w:ins w:id="519" w:author="Junia Falqueto" w:date="2020-11-06T09:40:00Z">
              <w:r w:rsidRPr="00B438C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20" w:author="Junia Falqueto" w:date="2020-11-06T09:40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 por unidade acadêmica, curso, habilitação e cota de ingresso, UnB, 2019 (2º semestre)</w:t>
              </w:r>
            </w:ins>
          </w:p>
          <w:p w14:paraId="29788819" w14:textId="633580F0" w:rsidR="00E474B2" w:rsidRDefault="00E474B2" w:rsidP="00556DFF">
            <w:pPr>
              <w:spacing w:after="204" w:line="240" w:lineRule="auto"/>
              <w:rPr>
                <w:ins w:id="521" w:author="Junia Falqueto" w:date="2020-11-06T09:41:00Z"/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</w:rPr>
            </w:pPr>
            <w:ins w:id="522" w:author="Junia Falqueto" w:date="2020-11-06T09:40:00Z">
              <w:r w:rsidRPr="00E474B2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23" w:author="Junia Falqueto" w:date="2020-11-06T09:40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Tabela 2.14: Alunos regulares </w:t>
              </w:r>
              <w:proofErr w:type="spellStart"/>
              <w:r w:rsidRPr="00E474B2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24" w:author="Junia Falqueto" w:date="2020-11-06T09:40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>graduaçã</w:t>
              </w:r>
              <w:proofErr w:type="spellEnd"/>
              <w:r w:rsidRPr="00E474B2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25" w:author="Junia Falqueto" w:date="2020-11-06T09:40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 por cota de ingresso e sexo, UnB, 2019 (2º semestre)</w:t>
              </w:r>
            </w:ins>
          </w:p>
          <w:p w14:paraId="3D3932C5" w14:textId="41AB4C97" w:rsidR="00B438C3" w:rsidRDefault="00B438C3" w:rsidP="00556DFF">
            <w:pPr>
              <w:spacing w:after="204" w:line="240" w:lineRule="auto"/>
              <w:rPr>
                <w:ins w:id="526" w:author="Junia Falqueto" w:date="2020-11-09T09:25:00Z"/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</w:rPr>
            </w:pPr>
            <w:ins w:id="527" w:author="Junia Falqueto" w:date="2020-11-06T09:41:00Z">
              <w:r w:rsidRPr="00B438C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28" w:author="Junia Falqueto" w:date="2020-11-06T09:41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Tabela 2.15: Alunos estrangeiros regulares </w:t>
              </w:r>
            </w:ins>
            <w:ins w:id="529" w:author="Junia Falqueto" w:date="2020-11-09T09:41:00Z">
              <w:r w:rsidR="0028186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Graduação </w:t>
              </w:r>
            </w:ins>
            <w:ins w:id="530" w:author="Junia Falqueto" w:date="2020-11-09T09:25:00Z">
              <w:r w:rsidR="0060445E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 </w:t>
              </w:r>
            </w:ins>
            <w:ins w:id="531" w:author="Junia Falqueto" w:date="2020-11-06T09:41:00Z">
              <w:r w:rsidRPr="00B438C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32" w:author="Junia Falqueto" w:date="2020-11-06T09:41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>por continente e país, UnB, 2019 (2º semestre)</w:t>
              </w:r>
            </w:ins>
          </w:p>
          <w:p w14:paraId="5AAC010A" w14:textId="74BBE81A" w:rsidR="005A307B" w:rsidRDefault="005A307B" w:rsidP="00556DFF">
            <w:pPr>
              <w:spacing w:after="204" w:line="240" w:lineRule="auto"/>
              <w:rPr>
                <w:ins w:id="533" w:author="Junia Falqueto" w:date="2020-11-09T09:27:00Z"/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</w:rPr>
            </w:pPr>
            <w:ins w:id="534" w:author="Junia Falqueto" w:date="2020-11-09T09:25:00Z">
              <w:r>
                <w:rPr>
                  <w:rFonts w:ascii="Arial" w:eastAsia="Times New Roman" w:hAnsi="Arial" w:cs="Arial"/>
                  <w:color w:val="333333"/>
                  <w:spacing w:val="3"/>
                  <w:sz w:val="24"/>
                  <w:szCs w:val="24"/>
                  <w:lang w:val="pt-BR" w:eastAsia="en-CA"/>
                </w:rPr>
                <w:t xml:space="preserve"> </w:t>
              </w:r>
              <w:r w:rsidR="00C2717D" w:rsidRPr="00C2717D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highlight w:val="yellow"/>
                  <w:shd w:val="clear" w:color="auto" w:fill="FFFFFF"/>
                  <w:lang w:val="pt-BR"/>
                  <w:rPrChange w:id="535" w:author="Junia Falqueto" w:date="2020-11-09T09:26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Tabela 2.16: Alunos regulares </w:t>
              </w:r>
            </w:ins>
            <w:ins w:id="536" w:author="Junia Falqueto" w:date="2020-11-09T09:41:00Z">
              <w:r w:rsidR="0028186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highlight w:val="yellow"/>
                  <w:shd w:val="clear" w:color="auto" w:fill="FFFFFF"/>
                  <w:lang w:val="pt-BR"/>
                </w:rPr>
                <w:t xml:space="preserve">Graduação </w:t>
              </w:r>
            </w:ins>
            <w:ins w:id="537" w:author="Junia Falqueto" w:date="2020-11-09T09:26:00Z">
              <w:r w:rsidR="00C2717D" w:rsidRPr="00C2717D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highlight w:val="yellow"/>
                  <w:shd w:val="clear" w:color="auto" w:fill="FFFFFF"/>
                  <w:lang w:val="pt-BR"/>
                  <w:rPrChange w:id="538" w:author="Junia Falqueto" w:date="2020-11-09T09:26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  <w:lang w:val="pt-BR"/>
                    </w:rPr>
                  </w:rPrChange>
                </w:rPr>
                <w:t xml:space="preserve"> p</w:t>
              </w:r>
            </w:ins>
            <w:ins w:id="539" w:author="Junia Falqueto" w:date="2020-11-09T09:25:00Z">
              <w:r w:rsidR="00C2717D" w:rsidRPr="00C2717D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highlight w:val="yellow"/>
                  <w:shd w:val="clear" w:color="auto" w:fill="FFFFFF"/>
                  <w:lang w:val="pt-BR"/>
                  <w:rPrChange w:id="540" w:author="Junia Falqueto" w:date="2020-11-09T09:26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>ortadores de Necessidades Especiais, 2019 (2º semestre</w:t>
              </w:r>
              <w:r w:rsidR="00C2717D" w:rsidRPr="00C2717D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highlight w:val="green"/>
                  <w:shd w:val="clear" w:color="auto" w:fill="FFFFFF"/>
                  <w:lang w:val="pt-BR"/>
                  <w:rPrChange w:id="541" w:author="Junia Falqueto" w:date="2020-11-09T09:26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>)</w:t>
              </w:r>
            </w:ins>
            <w:ins w:id="542" w:author="Junia Falqueto" w:date="2020-11-09T09:26:00Z">
              <w:r w:rsidR="00C2717D" w:rsidRPr="00C2717D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highlight w:val="green"/>
                  <w:shd w:val="clear" w:color="auto" w:fill="FFFFFF"/>
                  <w:lang w:val="pt-BR"/>
                  <w:rPrChange w:id="543" w:author="Junia Falqueto" w:date="2020-11-09T09:26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  <w:lang w:val="pt-BR"/>
                    </w:rPr>
                  </w:rPrChange>
                </w:rPr>
                <w:t xml:space="preserve">  Essa estava em outro padrão</w:t>
              </w:r>
              <w:r w:rsidR="00C2717D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 </w:t>
              </w:r>
            </w:ins>
          </w:p>
          <w:p w14:paraId="4F49B698" w14:textId="6ABC3AC6" w:rsidR="003E0D21" w:rsidRDefault="003E0D21" w:rsidP="00556DFF">
            <w:pPr>
              <w:spacing w:after="204" w:line="240" w:lineRule="auto"/>
              <w:rPr>
                <w:ins w:id="544" w:author="Junia Falqueto" w:date="2020-11-09T09:27:00Z"/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</w:rPr>
            </w:pPr>
            <w:ins w:id="545" w:author="Junia Falqueto" w:date="2020-11-09T09:27:00Z">
              <w:r w:rsidRPr="003E0D21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46" w:author="Junia Falqueto" w:date="2020-11-09T09:27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Tabela 2.17: Bolsas acadêmicas de pesquisa concedidas a alunos de </w:t>
              </w:r>
            </w:ins>
            <w:ins w:id="547" w:author="Junia Falqueto" w:date="2020-11-09T09:41:00Z">
              <w:r w:rsidR="0028186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Graduação </w:t>
              </w:r>
            </w:ins>
            <w:ins w:id="548" w:author="Junia Falqueto" w:date="2020-11-09T09:27:00Z">
              <w:r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 UnB</w:t>
              </w:r>
              <w:r w:rsidRPr="003E0D21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49" w:author="Junia Falqueto" w:date="2020-11-09T09:27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>, 2019</w:t>
              </w:r>
            </w:ins>
          </w:p>
          <w:p w14:paraId="225B6FAB" w14:textId="3731AAA6" w:rsidR="00546FBF" w:rsidRDefault="00546FBF" w:rsidP="00556DFF">
            <w:pPr>
              <w:spacing w:after="204" w:line="240" w:lineRule="auto"/>
              <w:rPr>
                <w:ins w:id="550" w:author="Junia Falqueto" w:date="2020-11-09T09:28:00Z"/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</w:rPr>
            </w:pPr>
            <w:ins w:id="551" w:author="Junia Falqueto" w:date="2020-11-09T09:27:00Z">
              <w:r w:rsidRPr="00546FBF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52" w:author="Junia Falqueto" w:date="2020-11-09T09:27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Tabela 2.18: Bolsas acadêmicas de extensão concedidas a alunos de </w:t>
              </w:r>
            </w:ins>
            <w:ins w:id="553" w:author="Junia Falqueto" w:date="2020-11-09T09:41:00Z">
              <w:r w:rsidR="0028186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Graduação </w:t>
              </w:r>
            </w:ins>
            <w:ins w:id="554" w:author="Junia Falqueto" w:date="2020-11-09T09:27:00Z">
              <w:r w:rsidRPr="00546FBF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55" w:author="Junia Falqueto" w:date="2020-11-09T09:27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>por unidade acadêmica, curso e habilitação, 2019</w:t>
              </w:r>
            </w:ins>
          </w:p>
          <w:p w14:paraId="2E20FE74" w14:textId="659063E2" w:rsidR="00E57B0E" w:rsidRDefault="00E57B0E" w:rsidP="00556DFF">
            <w:pPr>
              <w:spacing w:after="204" w:line="240" w:lineRule="auto"/>
              <w:rPr>
                <w:ins w:id="556" w:author="Junia Falqueto" w:date="2020-11-09T09:28:00Z"/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</w:rPr>
            </w:pPr>
            <w:ins w:id="557" w:author="Junia Falqueto" w:date="2020-11-09T09:28:00Z">
              <w:r w:rsidRPr="00E57B0E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58" w:author="Junia Falqueto" w:date="2020-11-09T09:28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Tabela 2.19: Bolsas acadêmicas de monitoria concedidas a alunos de </w:t>
              </w:r>
            </w:ins>
            <w:ins w:id="559" w:author="Junia Falqueto" w:date="2020-11-09T09:41:00Z">
              <w:r w:rsidR="0028186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Graduação </w:t>
              </w:r>
            </w:ins>
            <w:ins w:id="560" w:author="Junia Falqueto" w:date="2020-11-09T09:28:00Z">
              <w:r w:rsidRPr="00E57B0E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61" w:author="Junia Falqueto" w:date="2020-11-09T09:28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>por unidade acadêmica, curso e habilitação, 2019</w:t>
              </w:r>
            </w:ins>
          </w:p>
          <w:p w14:paraId="6950BDFD" w14:textId="236ED580" w:rsidR="00E57B0E" w:rsidRDefault="00E57B0E" w:rsidP="00556DFF">
            <w:pPr>
              <w:spacing w:after="204" w:line="240" w:lineRule="auto"/>
              <w:rPr>
                <w:ins w:id="562" w:author="Junia Falqueto" w:date="2020-11-09T09:29:00Z"/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</w:rPr>
            </w:pPr>
            <w:ins w:id="563" w:author="Junia Falqueto" w:date="2020-11-09T09:28:00Z">
              <w:r w:rsidRPr="00E57B0E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64" w:author="Junia Falqueto" w:date="2020-11-09T09:28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Tabela 2.20: Estágio não </w:t>
              </w:r>
              <w:proofErr w:type="spellStart"/>
              <w:r w:rsidRPr="00E57B0E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65" w:author="Junia Falqueto" w:date="2020-11-09T09:28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>obrigatatório</w:t>
              </w:r>
              <w:proofErr w:type="spellEnd"/>
              <w:r w:rsidRPr="00E57B0E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66" w:author="Junia Falqueto" w:date="2020-11-09T09:28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 sem remuneração dos alunos de </w:t>
              </w:r>
            </w:ins>
            <w:ins w:id="567" w:author="Junia Falqueto" w:date="2020-11-09T09:41:00Z">
              <w:r w:rsidR="0028186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>Graduação</w:t>
              </w:r>
            </w:ins>
            <w:ins w:id="568" w:author="Junia Falqueto" w:date="2020-11-09T09:44:00Z">
              <w:r w:rsidR="00F15858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 </w:t>
              </w:r>
            </w:ins>
            <w:ins w:id="569" w:author="Junia Falqueto" w:date="2020-11-09T09:28:00Z">
              <w:r w:rsidRPr="00E57B0E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70" w:author="Junia Falqueto" w:date="2020-11-09T09:28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>por unidade acadêmica, curso e habilitação, 201</w:t>
              </w:r>
            </w:ins>
            <w:ins w:id="571" w:author="Junia Falqueto" w:date="2020-11-09T09:29:00Z">
              <w:r w:rsidR="00017CF8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>9</w:t>
              </w:r>
            </w:ins>
          </w:p>
          <w:p w14:paraId="2511B5EC" w14:textId="41454490" w:rsidR="00017CF8" w:rsidRDefault="00017CF8" w:rsidP="00017CF8">
            <w:pPr>
              <w:spacing w:after="204" w:line="240" w:lineRule="auto"/>
              <w:rPr>
                <w:ins w:id="572" w:author="Junia Falqueto" w:date="2020-11-09T09:29:00Z"/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</w:rPr>
            </w:pPr>
            <w:ins w:id="573" w:author="Junia Falqueto" w:date="2020-11-09T09:29:00Z">
              <w:r w:rsidRPr="00AB0FB0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Tabela 2.20: Estágio não </w:t>
              </w:r>
              <w:proofErr w:type="spellStart"/>
              <w:r w:rsidRPr="00AB0FB0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>obrigatatório</w:t>
              </w:r>
              <w:proofErr w:type="spellEnd"/>
              <w:r w:rsidRPr="00AB0FB0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 sem remuneração dos alunos de </w:t>
              </w:r>
            </w:ins>
            <w:ins w:id="574" w:author="Junia Falqueto" w:date="2020-11-09T09:41:00Z">
              <w:r w:rsidR="0028186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Graduação </w:t>
              </w:r>
            </w:ins>
            <w:ins w:id="575" w:author="Junia Falqueto" w:date="2020-11-09T09:29:00Z">
              <w:r w:rsidRPr="00AB0FB0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>por unidade acadêmica, curso e habilitação, 201</w:t>
              </w:r>
              <w:r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>9</w:t>
              </w:r>
            </w:ins>
          </w:p>
          <w:p w14:paraId="573E5B2C" w14:textId="19964326" w:rsidR="003B349F" w:rsidRDefault="003B349F" w:rsidP="00017CF8">
            <w:pPr>
              <w:spacing w:after="204" w:line="240" w:lineRule="auto"/>
              <w:rPr>
                <w:ins w:id="576" w:author="Junia Falqueto" w:date="2020-11-09T09:29:00Z"/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</w:rPr>
            </w:pPr>
            <w:ins w:id="577" w:author="Junia Falqueto" w:date="2020-11-09T09:29:00Z">
              <w:r w:rsidRPr="003B349F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78" w:author="Junia Falqueto" w:date="2020-11-09T09:29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Tabela 2.22: Avaliação dos cursos de </w:t>
              </w:r>
            </w:ins>
            <w:ins w:id="579" w:author="Junia Falqueto" w:date="2020-11-09T09:41:00Z">
              <w:r w:rsidR="0028186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Graduação </w:t>
              </w:r>
            </w:ins>
            <w:ins w:id="580" w:author="Junia Falqueto" w:date="2020-11-09T09:29:00Z">
              <w:r w:rsidRPr="003B349F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81" w:author="Junia Falqueto" w:date="2020-11-09T09:29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 da UnB no Exame Nacional de Desempenho dos Estudantes – ENADE/MEC, 2019</w:t>
              </w:r>
            </w:ins>
          </w:p>
          <w:p w14:paraId="15F98593" w14:textId="66E36A24" w:rsidR="003B349F" w:rsidRDefault="003B349F" w:rsidP="00017CF8">
            <w:pPr>
              <w:spacing w:after="204" w:line="240" w:lineRule="auto"/>
              <w:rPr>
                <w:ins w:id="582" w:author="Junia Falqueto" w:date="2020-11-09T09:29:00Z"/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</w:rPr>
            </w:pPr>
            <w:ins w:id="583" w:author="Junia Falqueto" w:date="2020-11-09T09:29:00Z">
              <w:r w:rsidRPr="003B349F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84" w:author="Junia Falqueto" w:date="2020-11-09T09:29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>Tabela 2.23: Índice Geral de Cursos da instituição – IGC 2018 (Triênio 2016, 2017 e 2018)</w:t>
              </w:r>
            </w:ins>
          </w:p>
          <w:p w14:paraId="3D6BDBE4" w14:textId="5198DCEC" w:rsidR="002E056D" w:rsidRDefault="002E056D" w:rsidP="00017CF8">
            <w:pPr>
              <w:spacing w:after="204" w:line="240" w:lineRule="auto"/>
              <w:rPr>
                <w:ins w:id="585" w:author="Junia Falqueto" w:date="2020-11-09T09:30:00Z"/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</w:rPr>
            </w:pPr>
            <w:ins w:id="586" w:author="Junia Falqueto" w:date="2020-11-09T09:29:00Z">
              <w:r w:rsidRPr="002E056D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87" w:author="Junia Falqueto" w:date="2020-11-09T09:29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Tabela 2.24: Evolução do ingresso de alunos (vestibular, PAS, ENEM e outras vias) nos cursos de </w:t>
              </w:r>
            </w:ins>
            <w:ins w:id="588" w:author="Junia Falqueto" w:date="2020-11-09T09:41:00Z">
              <w:r w:rsidR="0028186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>Graduação</w:t>
              </w:r>
            </w:ins>
            <w:ins w:id="589" w:author="Junia Falqueto" w:date="2020-11-09T09:45:00Z">
              <w:r w:rsidR="00AE1124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 xml:space="preserve"> </w:t>
              </w:r>
            </w:ins>
            <w:ins w:id="590" w:author="Junia Falqueto" w:date="2020-11-09T09:29:00Z">
              <w:r w:rsidRPr="002E056D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91" w:author="Junia Falqueto" w:date="2020-11-09T09:29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>por unidade acadêmica, curso e habilitação, UnB, 2015 a 2019</w:t>
              </w:r>
            </w:ins>
          </w:p>
          <w:p w14:paraId="5BCC5AB9" w14:textId="2AF81B75" w:rsidR="002E056D" w:rsidRDefault="002E056D" w:rsidP="00017CF8">
            <w:pPr>
              <w:spacing w:after="204" w:line="240" w:lineRule="auto"/>
              <w:rPr>
                <w:ins w:id="592" w:author="Junia Falqueto" w:date="2020-11-09T09:30:00Z"/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</w:rPr>
            </w:pPr>
            <w:ins w:id="593" w:author="Junia Falqueto" w:date="2020-11-09T09:30:00Z">
              <w:r w:rsidRPr="002E056D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94" w:author="Junia Falqueto" w:date="2020-11-09T09:30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lastRenderedPageBreak/>
                <w:t xml:space="preserve">Tabela 2.25: Evolução do número de alunos nos cursos de </w:t>
              </w:r>
            </w:ins>
            <w:ins w:id="595" w:author="Junia Falqueto" w:date="2020-11-09T09:41:00Z">
              <w:r w:rsidR="0028186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>Graduação</w:t>
              </w:r>
            </w:ins>
            <w:ins w:id="596" w:author="Junia Falqueto" w:date="2020-11-09T09:30:00Z">
              <w:r w:rsidRPr="002E056D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597" w:author="Junia Falqueto" w:date="2020-11-09T09:30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 por unidade acadêmica, curso e habilitação, UnB, 2015 a 2019 (2º semestre)</w:t>
              </w:r>
            </w:ins>
          </w:p>
          <w:p w14:paraId="334BFB87" w14:textId="0807E976" w:rsidR="00EB74DB" w:rsidRPr="00EB74DB" w:rsidRDefault="00EB74DB" w:rsidP="00017CF8">
            <w:pPr>
              <w:spacing w:after="204" w:line="240" w:lineRule="auto"/>
              <w:rPr>
                <w:ins w:id="598" w:author="Junia Falqueto" w:date="2020-11-09T09:30:00Z"/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  <w:rPrChange w:id="599" w:author="Junia Falqueto" w:date="2020-11-09T09:30:00Z">
                  <w:rPr>
                    <w:ins w:id="600" w:author="Junia Falqueto" w:date="2020-11-09T09:30:00Z"/>
                    <w:rFonts w:ascii="Arial" w:hAnsi="Arial" w:cs="Arial"/>
                    <w:color w:val="333333"/>
                    <w:spacing w:val="3"/>
                    <w:sz w:val="27"/>
                    <w:szCs w:val="27"/>
                    <w:shd w:val="clear" w:color="auto" w:fill="FFFFFF"/>
                    <w:lang w:val="pt-BR"/>
                  </w:rPr>
                </w:rPrChange>
              </w:rPr>
            </w:pPr>
            <w:ins w:id="601" w:author="Junia Falqueto" w:date="2020-11-09T09:30:00Z">
              <w:r w:rsidRPr="00EB74DB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602" w:author="Junia Falqueto" w:date="2020-11-09T09:30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Tabela 2.26: Evolução do número de alunos formados nos cursos de </w:t>
              </w:r>
            </w:ins>
            <w:ins w:id="603" w:author="Junia Falqueto" w:date="2020-11-09T09:41:00Z">
              <w:r w:rsidR="00281863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>Graduação</w:t>
              </w:r>
            </w:ins>
            <w:ins w:id="604" w:author="Junia Falqueto" w:date="2020-11-09T09:30:00Z">
              <w:r w:rsidRPr="00EB74DB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  <w:rPrChange w:id="605" w:author="Junia Falqueto" w:date="2020-11-09T09:30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</w:rPr>
                  </w:rPrChange>
                </w:rPr>
                <w:t xml:space="preserve"> por unidade acadêmica, curso e habilitação, UnB, 2015 a 2019</w:t>
              </w:r>
            </w:ins>
          </w:p>
          <w:p w14:paraId="0BF59BBB" w14:textId="48436195" w:rsidR="002E056D" w:rsidRPr="002E056D" w:rsidRDefault="000068F1" w:rsidP="00017CF8">
            <w:pPr>
              <w:spacing w:after="204" w:line="240" w:lineRule="auto"/>
              <w:rPr>
                <w:ins w:id="606" w:author="Junia Falqueto" w:date="2020-11-09T09:29:00Z"/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  <w:rPrChange w:id="607" w:author="Junia Falqueto" w:date="2020-11-09T09:30:00Z">
                  <w:rPr>
                    <w:ins w:id="608" w:author="Junia Falqueto" w:date="2020-11-09T09:29:00Z"/>
                    <w:rFonts w:ascii="Arial" w:hAnsi="Arial" w:cs="Arial"/>
                    <w:color w:val="333333"/>
                    <w:spacing w:val="3"/>
                    <w:sz w:val="27"/>
                    <w:szCs w:val="27"/>
                    <w:shd w:val="clear" w:color="auto" w:fill="FFFFFF"/>
                    <w:lang w:val="pt-BR"/>
                  </w:rPr>
                </w:rPrChange>
              </w:rPr>
            </w:pPr>
            <w:proofErr w:type="spellStart"/>
            <w:ins w:id="609" w:author="Junia Falqueto" w:date="2020-11-09T09:31:00Z">
              <w:r w:rsidRPr="000068F1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highlight w:val="yellow"/>
                  <w:shd w:val="clear" w:color="auto" w:fill="FFFFFF"/>
                  <w:lang w:val="pt-BR"/>
                  <w:rPrChange w:id="610" w:author="Junia Falqueto" w:date="2020-11-09T09:31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  <w:lang w:val="pt-BR"/>
                    </w:rPr>
                  </w:rPrChange>
                </w:rPr>
                <w:t>Obs</w:t>
              </w:r>
              <w:proofErr w:type="spellEnd"/>
              <w:r w:rsidRPr="000068F1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highlight w:val="yellow"/>
                  <w:shd w:val="clear" w:color="auto" w:fill="FFFFFF"/>
                  <w:lang w:val="pt-BR"/>
                  <w:rPrChange w:id="611" w:author="Junia Falqueto" w:date="2020-11-09T09:31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  <w:lang w:val="pt-BR"/>
                    </w:rPr>
                  </w:rPrChange>
                </w:rPr>
                <w:t xml:space="preserve">: </w:t>
              </w:r>
            </w:ins>
            <w:ins w:id="612" w:author="Junia Falqueto" w:date="2020-11-09T09:32:00Z">
              <w:r w:rsidR="0071140D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highlight w:val="yellow"/>
                  <w:shd w:val="clear" w:color="auto" w:fill="FFFFFF"/>
                  <w:lang w:val="pt-BR"/>
                </w:rPr>
                <w:t xml:space="preserve"> verificar </w:t>
              </w:r>
            </w:ins>
            <w:ins w:id="613" w:author="Junia Falqueto" w:date="2020-11-09T09:31:00Z">
              <w:r w:rsidRPr="000068F1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highlight w:val="yellow"/>
                  <w:shd w:val="clear" w:color="auto" w:fill="FFFFFF"/>
                  <w:lang w:val="pt-BR"/>
                  <w:rPrChange w:id="614" w:author="Junia Falqueto" w:date="2020-11-09T09:31:00Z">
                    <w:rPr>
                      <w:rFonts w:ascii="Arial" w:hAnsi="Arial" w:cs="Arial"/>
                      <w:color w:val="333333"/>
                      <w:spacing w:val="3"/>
                      <w:sz w:val="27"/>
                      <w:szCs w:val="27"/>
                      <w:shd w:val="clear" w:color="auto" w:fill="FFFFFF"/>
                      <w:lang w:val="pt-BR"/>
                    </w:rPr>
                  </w:rPrChange>
                </w:rPr>
                <w:t xml:space="preserve">a fonte – </w:t>
              </w:r>
            </w:ins>
            <w:ins w:id="615" w:author="Junia Falqueto" w:date="2020-11-09T09:32:00Z">
              <w:r w:rsidR="0071140D">
                <w:rPr>
                  <w:rFonts w:ascii="Arial" w:hAnsi="Arial" w:cs="Arial"/>
                  <w:color w:val="333333"/>
                  <w:spacing w:val="3"/>
                  <w:sz w:val="27"/>
                  <w:szCs w:val="27"/>
                  <w:shd w:val="clear" w:color="auto" w:fill="FFFFFF"/>
                  <w:lang w:val="pt-BR"/>
                </w:rPr>
                <w:t>gráficos e tabelas estão em cantos trocados.</w:t>
              </w:r>
            </w:ins>
          </w:p>
          <w:p w14:paraId="76BD3CB6" w14:textId="77777777" w:rsidR="00017CF8" w:rsidRDefault="00017CF8" w:rsidP="00556DFF">
            <w:pPr>
              <w:spacing w:after="204" w:line="240" w:lineRule="auto"/>
              <w:rPr>
                <w:ins w:id="616" w:author="Junia Falqueto" w:date="2020-11-09T09:28:00Z"/>
                <w:rFonts w:ascii="Arial" w:hAnsi="Arial" w:cs="Arial"/>
                <w:color w:val="333333"/>
                <w:spacing w:val="3"/>
                <w:sz w:val="27"/>
                <w:szCs w:val="27"/>
                <w:shd w:val="clear" w:color="auto" w:fill="FFFFFF"/>
                <w:lang w:val="pt-BR"/>
              </w:rPr>
            </w:pPr>
          </w:p>
          <w:p w14:paraId="5C2D6A4F" w14:textId="0B236E72" w:rsidR="00017CF8" w:rsidRPr="00E57B0E" w:rsidRDefault="00017CF8" w:rsidP="00556DFF">
            <w:pPr>
              <w:spacing w:after="204" w:line="240" w:lineRule="auto"/>
              <w:rPr>
                <w:ins w:id="617" w:author="Junia Falqueto" w:date="2020-11-06T09:28:00Z"/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val="pt-BR" w:eastAsia="en-CA"/>
                <w:rPrChange w:id="618" w:author="Junia Falqueto" w:date="2020-11-09T09:28:00Z">
                  <w:rPr>
                    <w:ins w:id="619" w:author="Junia Falqueto" w:date="2020-11-06T09:28:00Z"/>
                    <w:rFonts w:ascii="Arial" w:eastAsia="Times New Roman" w:hAnsi="Arial" w:cs="Arial"/>
                    <w:color w:val="333333"/>
                    <w:spacing w:val="3"/>
                    <w:sz w:val="24"/>
                    <w:szCs w:val="24"/>
                    <w:lang w:val="pt-BR" w:eastAsia="en-CA"/>
                  </w:rPr>
                </w:rPrChange>
              </w:rPr>
              <w:pPrChange w:id="620" w:author="Junia Falqueto" w:date="2020-11-06T09:28:00Z">
                <w:pPr>
                  <w:spacing w:after="204" w:line="240" w:lineRule="auto"/>
                  <w:jc w:val="center"/>
                </w:pPr>
              </w:pPrChange>
            </w:pPr>
          </w:p>
        </w:tc>
      </w:tr>
      <w:tr w:rsidR="00556DFF" w:rsidRPr="00D56D2C" w14:paraId="29208563" w14:textId="77777777" w:rsidTr="00D56D2C">
        <w:trPr>
          <w:ins w:id="621" w:author="Junia Falqueto" w:date="2020-11-06T09:28:00Z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AC46AF" w14:textId="77777777" w:rsidR="00556DFF" w:rsidRPr="00D56D2C" w:rsidRDefault="00556DFF" w:rsidP="00D56D2C">
            <w:pPr>
              <w:spacing w:after="204" w:line="240" w:lineRule="auto"/>
              <w:jc w:val="center"/>
              <w:rPr>
                <w:ins w:id="622" w:author="Junia Falqueto" w:date="2020-11-06T09:28:00Z"/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val="pt-BR" w:eastAsia="en-CA"/>
                <w:rPrChange w:id="623" w:author="Junia Falqueto" w:date="2020-11-06T09:27:00Z">
                  <w:rPr>
                    <w:ins w:id="624" w:author="Junia Falqueto" w:date="2020-11-06T09:28:00Z"/>
                    <w:rFonts w:ascii="Arial" w:eastAsia="Times New Roman" w:hAnsi="Arial" w:cs="Arial"/>
                    <w:color w:val="333333"/>
                    <w:spacing w:val="3"/>
                    <w:sz w:val="24"/>
                    <w:szCs w:val="24"/>
                    <w:lang w:val="pt-BR" w:eastAsia="en-CA"/>
                  </w:rPr>
                </w:rPrChange>
              </w:rPr>
            </w:pPr>
          </w:p>
        </w:tc>
      </w:tr>
      <w:tr w:rsidR="00D56D2C" w:rsidRPr="00D56D2C" w14:paraId="523B3270" w14:textId="77777777" w:rsidTr="00D56D2C">
        <w:trPr>
          <w:ins w:id="625" w:author="Junia Falqueto" w:date="2020-11-06T09:27:00Z"/>
        </w:trPr>
        <w:tc>
          <w:tcPr>
            <w:tcW w:w="0" w:type="auto"/>
            <w:shd w:val="clear" w:color="auto" w:fill="FFFFFF"/>
            <w:vAlign w:val="center"/>
            <w:hideMark/>
          </w:tcPr>
          <w:p w14:paraId="1B38199C" w14:textId="77777777" w:rsidR="00D56D2C" w:rsidRPr="00D56D2C" w:rsidRDefault="00D56D2C" w:rsidP="00D56D2C">
            <w:pPr>
              <w:spacing w:after="204" w:line="240" w:lineRule="auto"/>
              <w:jc w:val="center"/>
              <w:rPr>
                <w:ins w:id="626" w:author="Junia Falqueto" w:date="2020-11-06T09:27:00Z"/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val="pt-BR" w:eastAsia="en-CA"/>
                <w:rPrChange w:id="627" w:author="Junia Falqueto" w:date="2020-11-06T09:27:00Z">
                  <w:rPr>
                    <w:ins w:id="628" w:author="Junia Falqueto" w:date="2020-11-06T09:27:00Z"/>
                    <w:rFonts w:ascii="Arial" w:eastAsia="Times New Roman" w:hAnsi="Arial" w:cs="Arial"/>
                    <w:color w:val="333333"/>
                    <w:spacing w:val="3"/>
                    <w:sz w:val="24"/>
                    <w:szCs w:val="24"/>
                    <w:lang w:eastAsia="en-CA"/>
                  </w:rPr>
                </w:rPrChange>
              </w:rPr>
            </w:pPr>
          </w:p>
        </w:tc>
      </w:tr>
    </w:tbl>
    <w:p w14:paraId="28C22E5B" w14:textId="77777777" w:rsidR="00D56D2C" w:rsidRPr="00C27267" w:rsidRDefault="00D56D2C" w:rsidP="000D233C">
      <w:pPr>
        <w:spacing w:after="204" w:line="240" w:lineRule="auto"/>
        <w:jc w:val="both"/>
        <w:rPr>
          <w:ins w:id="629" w:author="Junia Falqueto" w:date="2020-11-06T09:14:00Z"/>
          <w:rFonts w:ascii="Arial" w:eastAsia="Times New Roman" w:hAnsi="Arial" w:cs="Times New Roman"/>
          <w:color w:val="333333"/>
          <w:spacing w:val="3"/>
          <w:sz w:val="24"/>
          <w:szCs w:val="24"/>
          <w:highlight w:val="green"/>
          <w:lang w:val="pt-BR" w:eastAsia="en-CA"/>
          <w:rPrChange w:id="630" w:author="Junia Falqueto" w:date="2020-11-06T09:27:00Z">
            <w:rPr>
              <w:ins w:id="631" w:author="Junia Falqueto" w:date="2020-11-06T09:14:00Z"/>
              <w:lang w:val="pt-BR" w:eastAsia="en-CA"/>
            </w:rPr>
          </w:rPrChange>
        </w:rPr>
        <w:pPrChange w:id="632" w:author="Junia Falqueto" w:date="2020-11-06T09:15:00Z">
          <w:pPr>
            <w:spacing w:after="204" w:line="240" w:lineRule="auto"/>
            <w:jc w:val="both"/>
          </w:pPr>
        </w:pPrChange>
      </w:pPr>
    </w:p>
    <w:p w14:paraId="729713B8" w14:textId="5A751843" w:rsidR="007B3255" w:rsidRPr="007B3255" w:rsidDel="00554434" w:rsidRDefault="007B3255">
      <w:pPr>
        <w:spacing w:after="204" w:line="240" w:lineRule="auto"/>
        <w:ind w:firstLine="720"/>
        <w:jc w:val="both"/>
        <w:rPr>
          <w:del w:id="633" w:author="Junia Falqueto" w:date="2020-11-04T13:52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pPrChange w:id="634" w:author="Junia Falqueto" w:date="2020-11-05T10:06:00Z">
          <w:pPr>
            <w:spacing w:after="204" w:line="240" w:lineRule="auto"/>
            <w:jc w:val="both"/>
          </w:pPr>
        </w:pPrChange>
      </w:pPr>
      <w:del w:id="635" w:author="Junia Falqueto" w:date="2020-11-04T13:52:00Z"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Abraham Weintraub (Até 19/06/2020)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  <w:delText>Milton Ribeiro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</w:r>
        <w:r w:rsidRPr="007B3255" w:rsidDel="00554434">
          <w:rPr>
            <w:rFonts w:ascii="Arial" w:eastAsia="Times New Roman" w:hAnsi="Arial" w:cs="Times New Roman"/>
            <w:b/>
            <w:bCs/>
            <w:color w:val="333333"/>
            <w:spacing w:val="3"/>
            <w:sz w:val="24"/>
            <w:szCs w:val="24"/>
            <w:lang w:val="pt-BR" w:eastAsia="en-CA"/>
          </w:rPr>
          <w:delText>Ministro da Educação</w:delText>
        </w:r>
      </w:del>
    </w:p>
    <w:p w14:paraId="28DC752D" w14:textId="1A883590" w:rsidR="007B3255" w:rsidRPr="007B3255" w:rsidDel="00554434" w:rsidRDefault="007B3255">
      <w:pPr>
        <w:spacing w:after="204" w:line="240" w:lineRule="auto"/>
        <w:ind w:firstLine="720"/>
        <w:jc w:val="both"/>
        <w:rPr>
          <w:del w:id="636" w:author="Junia Falqueto" w:date="2020-11-04T13:52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pPrChange w:id="637" w:author="Junia Falqueto" w:date="2020-11-05T10:06:00Z">
          <w:pPr>
            <w:spacing w:after="204" w:line="240" w:lineRule="auto"/>
            <w:jc w:val="both"/>
          </w:pPr>
        </w:pPrChange>
      </w:pPr>
      <w:del w:id="638" w:author="Junia Falqueto" w:date="2020-11-04T13:52:00Z"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Ricardo Braga (Até 29/07/2020)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  <w:delText>Wagner Vilas Boas de Souza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</w:r>
        <w:r w:rsidRPr="007B3255" w:rsidDel="00554434">
          <w:rPr>
            <w:rFonts w:ascii="Arial" w:eastAsia="Times New Roman" w:hAnsi="Arial" w:cs="Times New Roman"/>
            <w:b/>
            <w:bCs/>
            <w:color w:val="333333"/>
            <w:spacing w:val="3"/>
            <w:sz w:val="24"/>
            <w:szCs w:val="24"/>
            <w:lang w:val="pt-BR" w:eastAsia="en-CA"/>
          </w:rPr>
          <w:delText>Secretário de Educação Superior – Ministério da Educação – MEC</w:delText>
        </w:r>
      </w:del>
    </w:p>
    <w:p w14:paraId="2C881897" w14:textId="7FBF3692" w:rsidR="007B3255" w:rsidRPr="007B3255" w:rsidDel="00554434" w:rsidRDefault="007B3255">
      <w:pPr>
        <w:spacing w:after="204" w:line="240" w:lineRule="auto"/>
        <w:ind w:firstLine="720"/>
        <w:jc w:val="both"/>
        <w:rPr>
          <w:del w:id="639" w:author="Junia Falqueto" w:date="2020-11-04T13:52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pPrChange w:id="640" w:author="Junia Falqueto" w:date="2020-11-05T10:06:00Z">
          <w:pPr>
            <w:spacing w:after="204" w:line="240" w:lineRule="auto"/>
            <w:jc w:val="both"/>
          </w:pPr>
        </w:pPrChange>
      </w:pPr>
      <w:del w:id="641" w:author="Junia Falqueto" w:date="2020-11-04T13:52:00Z"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</w:r>
      </w:del>
    </w:p>
    <w:p w14:paraId="7C241924" w14:textId="6843A6F4" w:rsidR="007B3255" w:rsidRPr="007B3255" w:rsidDel="00554434" w:rsidRDefault="007B3255">
      <w:pPr>
        <w:spacing w:after="204" w:line="240" w:lineRule="auto"/>
        <w:ind w:firstLine="720"/>
        <w:jc w:val="both"/>
        <w:rPr>
          <w:del w:id="642" w:author="Junia Falqueto" w:date="2020-11-04T13:52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pPrChange w:id="643" w:author="Junia Falqueto" w:date="2020-11-05T10:06:00Z">
          <w:pPr>
            <w:spacing w:after="204" w:line="240" w:lineRule="auto"/>
            <w:jc w:val="both"/>
          </w:pPr>
        </w:pPrChange>
      </w:pPr>
      <w:del w:id="644" w:author="Junia Falqueto" w:date="2020-11-04T13:52:00Z">
        <w:r w:rsidRPr="007B3255" w:rsidDel="00554434">
          <w:rPr>
            <w:rFonts w:ascii="Arial" w:eastAsia="Times New Roman" w:hAnsi="Arial" w:cs="Times New Roman"/>
            <w:b/>
            <w:bCs/>
            <w:color w:val="333333"/>
            <w:spacing w:val="3"/>
            <w:sz w:val="24"/>
            <w:szCs w:val="24"/>
            <w:lang w:val="pt-BR" w:eastAsia="en-CA"/>
          </w:rPr>
          <w:delText>Universidade de Brasília</w:delText>
        </w:r>
      </w:del>
    </w:p>
    <w:p w14:paraId="0FE57470" w14:textId="359F71AF" w:rsidR="007B3255" w:rsidRPr="007B3255" w:rsidDel="00554434" w:rsidRDefault="007B3255">
      <w:pPr>
        <w:spacing w:after="204" w:line="240" w:lineRule="auto"/>
        <w:ind w:firstLine="720"/>
        <w:jc w:val="both"/>
        <w:rPr>
          <w:del w:id="645" w:author="Junia Falqueto" w:date="2020-11-04T13:52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pPrChange w:id="646" w:author="Junia Falqueto" w:date="2020-11-05T10:06:00Z">
          <w:pPr>
            <w:spacing w:after="204" w:line="240" w:lineRule="auto"/>
            <w:jc w:val="both"/>
          </w:pPr>
        </w:pPrChange>
      </w:pPr>
      <w:del w:id="647" w:author="Junia Falqueto" w:date="2020-11-04T13:52:00Z">
        <w:r w:rsidRPr="007B3255" w:rsidDel="00554434">
          <w:rPr>
            <w:rFonts w:ascii="Arial" w:eastAsia="Times New Roman" w:hAnsi="Arial" w:cs="Times New Roman"/>
            <w:b/>
            <w:bCs/>
            <w:color w:val="333333"/>
            <w:spacing w:val="3"/>
            <w:sz w:val="24"/>
            <w:szCs w:val="24"/>
            <w:lang w:val="pt-BR" w:eastAsia="en-CA"/>
          </w:rPr>
          <w:delText>Reitora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: Márcia Abrahão Moura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</w:r>
        <w:r w:rsidRPr="007B3255" w:rsidDel="00554434">
          <w:rPr>
            <w:rFonts w:ascii="Arial" w:eastAsia="Times New Roman" w:hAnsi="Arial" w:cs="Times New Roman"/>
            <w:b/>
            <w:bCs/>
            <w:color w:val="333333"/>
            <w:spacing w:val="3"/>
            <w:sz w:val="24"/>
            <w:szCs w:val="24"/>
            <w:lang w:val="pt-BR" w:eastAsia="en-CA"/>
          </w:rPr>
          <w:delText>Vice-Reitor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: Enrique Huelva Unternbäumen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</w:r>
        <w:r w:rsidRPr="007B3255" w:rsidDel="00554434">
          <w:rPr>
            <w:rFonts w:ascii="Arial" w:eastAsia="Times New Roman" w:hAnsi="Arial" w:cs="Times New Roman"/>
            <w:b/>
            <w:bCs/>
            <w:color w:val="333333"/>
            <w:spacing w:val="3"/>
            <w:sz w:val="24"/>
            <w:szCs w:val="24"/>
            <w:lang w:val="pt-BR" w:eastAsia="en-CA"/>
          </w:rPr>
          <w:delText>Decana de Administração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: Maria Lucília dos Santos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</w:r>
        <w:r w:rsidRPr="007B3255" w:rsidDel="00554434">
          <w:rPr>
            <w:rFonts w:ascii="Arial" w:eastAsia="Times New Roman" w:hAnsi="Arial" w:cs="Times New Roman"/>
            <w:b/>
            <w:bCs/>
            <w:color w:val="333333"/>
            <w:spacing w:val="3"/>
            <w:sz w:val="24"/>
            <w:szCs w:val="24"/>
            <w:lang w:val="pt-BR" w:eastAsia="en-CA"/>
          </w:rPr>
          <w:delText>Decano de Assuntos Comunitários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: Ileno Izídio da Costa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</w:r>
        <w:r w:rsidRPr="007B3255" w:rsidDel="00554434">
          <w:rPr>
            <w:rFonts w:ascii="Arial" w:eastAsia="Times New Roman" w:hAnsi="Arial" w:cs="Times New Roman"/>
            <w:b/>
            <w:bCs/>
            <w:color w:val="333333"/>
            <w:spacing w:val="3"/>
            <w:sz w:val="24"/>
            <w:szCs w:val="24"/>
            <w:lang w:val="pt-BR" w:eastAsia="en-CA"/>
          </w:rPr>
          <w:delText>Decana de Ensino de Graduação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: Sérgio Antônio Andrade de Freitas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</w:r>
        <w:r w:rsidRPr="007B3255" w:rsidDel="00554434">
          <w:rPr>
            <w:rFonts w:ascii="Arial" w:eastAsia="Times New Roman" w:hAnsi="Arial" w:cs="Times New Roman"/>
            <w:b/>
            <w:bCs/>
            <w:color w:val="333333"/>
            <w:spacing w:val="3"/>
            <w:sz w:val="24"/>
            <w:szCs w:val="24"/>
            <w:lang w:val="pt-BR" w:eastAsia="en-CA"/>
          </w:rPr>
          <w:delText>Decana de Extensão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: Olgamir Ferreira de Paiva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</w:r>
        <w:r w:rsidRPr="007B3255" w:rsidDel="00554434">
          <w:rPr>
            <w:rFonts w:ascii="Arial" w:eastAsia="Times New Roman" w:hAnsi="Arial" w:cs="Times New Roman"/>
            <w:b/>
            <w:bCs/>
            <w:color w:val="333333"/>
            <w:spacing w:val="3"/>
            <w:sz w:val="24"/>
            <w:szCs w:val="24"/>
            <w:lang w:val="pt-BR" w:eastAsia="en-CA"/>
          </w:rPr>
          <w:delText>Decano de Gestão de Pessoas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: Carlos Vieira Mota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</w:r>
        <w:r w:rsidRPr="007B3255" w:rsidDel="00554434">
          <w:rPr>
            <w:rFonts w:ascii="Arial" w:eastAsia="Times New Roman" w:hAnsi="Arial" w:cs="Times New Roman"/>
            <w:b/>
            <w:bCs/>
            <w:color w:val="333333"/>
            <w:spacing w:val="3"/>
            <w:sz w:val="24"/>
            <w:szCs w:val="24"/>
            <w:lang w:val="pt-BR" w:eastAsia="en-CA"/>
          </w:rPr>
          <w:delText>Decana de Pesquisa e Inovação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: Maria Emilia Walter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</w:r>
        <w:r w:rsidRPr="007B3255" w:rsidDel="00554434">
          <w:rPr>
            <w:rFonts w:ascii="Arial" w:eastAsia="Times New Roman" w:hAnsi="Arial" w:cs="Times New Roman"/>
            <w:b/>
            <w:bCs/>
            <w:color w:val="333333"/>
            <w:spacing w:val="3"/>
            <w:sz w:val="24"/>
            <w:szCs w:val="24"/>
            <w:lang w:val="pt-BR" w:eastAsia="en-CA"/>
          </w:rPr>
          <w:delText>Decana de Planejamento, Orçamento e Avaliação Institucional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: Denise Imbroisi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</w:r>
        <w:r w:rsidRPr="007B3255" w:rsidDel="00554434">
          <w:rPr>
            <w:rFonts w:ascii="Arial" w:eastAsia="Times New Roman" w:hAnsi="Arial" w:cs="Times New Roman"/>
            <w:b/>
            <w:bCs/>
            <w:color w:val="333333"/>
            <w:spacing w:val="3"/>
            <w:sz w:val="24"/>
            <w:szCs w:val="24"/>
            <w:lang w:val="pt-BR" w:eastAsia="en-CA"/>
          </w:rPr>
          <w:delText>Decana de Pós-Graduação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: Adalene Moreira Silva</w:delText>
        </w:r>
      </w:del>
    </w:p>
    <w:p w14:paraId="70B0B7FD" w14:textId="6516702B" w:rsidR="007B3255" w:rsidRPr="007B3255" w:rsidDel="00554434" w:rsidRDefault="007B3255">
      <w:pPr>
        <w:spacing w:after="204" w:line="240" w:lineRule="auto"/>
        <w:ind w:firstLine="720"/>
        <w:jc w:val="both"/>
        <w:rPr>
          <w:del w:id="648" w:author="Junia Falqueto" w:date="2020-11-04T13:52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pPrChange w:id="649" w:author="Junia Falqueto" w:date="2020-11-05T10:06:00Z">
          <w:pPr>
            <w:spacing w:after="204" w:line="240" w:lineRule="auto"/>
            <w:jc w:val="both"/>
          </w:pPr>
        </w:pPrChange>
      </w:pPr>
      <w:del w:id="650" w:author="Junia Falqueto" w:date="2020-11-04T13:52:00Z"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</w:r>
      </w:del>
    </w:p>
    <w:p w14:paraId="468F53CE" w14:textId="515963F5" w:rsidR="007B3255" w:rsidRPr="007B3255" w:rsidDel="00554434" w:rsidRDefault="007B3255">
      <w:pPr>
        <w:spacing w:before="306" w:after="204" w:line="240" w:lineRule="auto"/>
        <w:ind w:firstLine="720"/>
        <w:jc w:val="both"/>
        <w:outlineLvl w:val="1"/>
        <w:rPr>
          <w:del w:id="651" w:author="Junia Falqueto" w:date="2020-11-04T13:52:00Z"/>
          <w:rFonts w:ascii="Arial" w:eastAsia="Times New Roman" w:hAnsi="Arial" w:cs="Times New Roman"/>
          <w:b/>
          <w:bCs/>
          <w:color w:val="333333"/>
          <w:spacing w:val="3"/>
          <w:sz w:val="24"/>
          <w:szCs w:val="24"/>
          <w:lang w:val="pt-BR" w:eastAsia="en-CA"/>
        </w:rPr>
        <w:pPrChange w:id="652" w:author="Junia Falqueto" w:date="2020-11-05T10:06:00Z">
          <w:pPr>
            <w:spacing w:before="306" w:after="204" w:line="240" w:lineRule="auto"/>
            <w:jc w:val="both"/>
            <w:outlineLvl w:val="1"/>
          </w:pPr>
        </w:pPrChange>
      </w:pPr>
      <w:del w:id="653" w:author="Junia Falqueto" w:date="2020-11-04T13:52:00Z">
        <w:r w:rsidRPr="007B3255" w:rsidDel="00554434">
          <w:rPr>
            <w:rFonts w:ascii="Arial" w:eastAsia="Times New Roman" w:hAnsi="Arial" w:cs="Times New Roman"/>
            <w:b/>
            <w:bCs/>
            <w:color w:val="333333"/>
            <w:spacing w:val="3"/>
            <w:sz w:val="24"/>
            <w:szCs w:val="24"/>
            <w:lang w:val="pt-BR" w:eastAsia="en-CA"/>
          </w:rPr>
          <w:delText>Equipe DPO</w:delText>
        </w:r>
      </w:del>
    </w:p>
    <w:p w14:paraId="038ED916" w14:textId="6651D4B6" w:rsidR="007B3255" w:rsidRPr="007B3255" w:rsidDel="00554434" w:rsidRDefault="007B3255">
      <w:pPr>
        <w:spacing w:after="204" w:line="240" w:lineRule="auto"/>
        <w:ind w:firstLine="720"/>
        <w:jc w:val="both"/>
        <w:rPr>
          <w:del w:id="654" w:author="Junia Falqueto" w:date="2020-11-04T13:52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pPrChange w:id="655" w:author="Junia Falqueto" w:date="2020-11-05T10:06:00Z">
          <w:pPr>
            <w:spacing w:after="204" w:line="240" w:lineRule="auto"/>
            <w:jc w:val="both"/>
          </w:pPr>
        </w:pPrChange>
      </w:pPr>
      <w:del w:id="656" w:author="Junia Falqueto" w:date="2020-11-04T13:52:00Z">
        <w:r w:rsidRPr="007B3255" w:rsidDel="00554434">
          <w:rPr>
            <w:rFonts w:ascii="Arial" w:eastAsia="Times New Roman" w:hAnsi="Arial" w:cs="Times New Roman"/>
            <w:b/>
            <w:bCs/>
            <w:color w:val="333333"/>
            <w:spacing w:val="3"/>
            <w:sz w:val="24"/>
            <w:szCs w:val="24"/>
            <w:lang w:val="pt-BR" w:eastAsia="en-CA"/>
          </w:rPr>
          <w:delText>Decanato de Planejamento, Orçamento e Avaliação Institucional (DPO)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  <w:delText>Decana de Planejamento, Orçamento e Avaliação Institucional: Denise Imbroisi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  <w:delText>Diretora de Avaliação e Informações Gerenciais: Andrea Felippe Cabello (Até 31/12/2019)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  <w:delText>Diretor de Avaliação e Informações Gerenciais: Guilherme Viana Ferreira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  <w:delText>Coordenador de Informações Gerenciais: Roberto de Freitas Neder</w:delText>
        </w:r>
      </w:del>
    </w:p>
    <w:p w14:paraId="1A2ACCE7" w14:textId="5A41B2BE" w:rsidR="007B3255" w:rsidRPr="007B3255" w:rsidDel="00554434" w:rsidRDefault="007B3255">
      <w:pPr>
        <w:spacing w:after="204" w:line="240" w:lineRule="auto"/>
        <w:ind w:firstLine="720"/>
        <w:jc w:val="both"/>
        <w:rPr>
          <w:del w:id="657" w:author="Junia Falqueto" w:date="2020-11-04T13:52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pPrChange w:id="658" w:author="Junia Falqueto" w:date="2020-11-05T10:06:00Z">
          <w:pPr>
            <w:spacing w:after="204" w:line="240" w:lineRule="auto"/>
            <w:jc w:val="both"/>
          </w:pPr>
        </w:pPrChange>
      </w:pPr>
      <w:del w:id="659" w:author="Junia Falqueto" w:date="2020-11-04T13:52:00Z"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Organização: Guilherme Viana Ferreira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  <w:delText>Revisão: –</w:delText>
        </w:r>
      </w:del>
    </w:p>
    <w:p w14:paraId="77037E53" w14:textId="48CB6B67" w:rsidR="007B3255" w:rsidRPr="007B3255" w:rsidDel="00554434" w:rsidRDefault="007B3255">
      <w:pPr>
        <w:spacing w:after="204" w:line="240" w:lineRule="auto"/>
        <w:ind w:firstLine="720"/>
        <w:jc w:val="both"/>
        <w:rPr>
          <w:del w:id="660" w:author="Junia Falqueto" w:date="2020-11-04T13:52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pPrChange w:id="661" w:author="Junia Falqueto" w:date="2020-11-05T10:06:00Z">
          <w:pPr>
            <w:spacing w:after="204" w:line="240" w:lineRule="auto"/>
            <w:jc w:val="both"/>
          </w:pPr>
        </w:pPrChange>
      </w:pPr>
      <w:del w:id="662" w:author="Junia Falqueto" w:date="2020-11-04T13:52:00Z"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Equipe Técnica: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  <w:delText>Alexandre Cardias Pereira Alves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  <w:delText>Geisa Rodrigues Novais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  <w:delText>Pedro Ivo Guimarães Póvoa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  <w:delText>Roberto de Freitas Neder</w:delText>
        </w:r>
      </w:del>
    </w:p>
    <w:p w14:paraId="5C123022" w14:textId="097D595C" w:rsidR="007B3255" w:rsidRPr="007B3255" w:rsidDel="00554434" w:rsidRDefault="007B3255">
      <w:pPr>
        <w:spacing w:after="204" w:line="240" w:lineRule="auto"/>
        <w:ind w:firstLine="720"/>
        <w:jc w:val="both"/>
        <w:rPr>
          <w:del w:id="663" w:author="Junia Falqueto" w:date="2020-11-04T13:52:00Z"/>
          <w:rFonts w:ascii="Arial" w:eastAsia="Times New Roman" w:hAnsi="Arial" w:cs="Times New Roman"/>
          <w:color w:val="333333"/>
          <w:spacing w:val="3"/>
          <w:sz w:val="24"/>
          <w:szCs w:val="24"/>
          <w:lang w:val="pt-BR" w:eastAsia="en-CA"/>
        </w:rPr>
        <w:pPrChange w:id="664" w:author="Junia Falqueto" w:date="2020-11-05T10:06:00Z">
          <w:pPr>
            <w:spacing w:after="204" w:line="240" w:lineRule="auto"/>
            <w:jc w:val="both"/>
          </w:pPr>
        </w:pPrChange>
      </w:pPr>
      <w:del w:id="665" w:author="Junia Falqueto" w:date="2020-11-04T13:52:00Z"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delText>Coordenação Editoria, Projeto Gráfico, Editoração e Capa: DAI/DPO</w:delText>
        </w:r>
        <w:r w:rsidRPr="007B3255" w:rsidDel="00554434">
          <w:rPr>
            <w:rFonts w:ascii="Arial" w:eastAsia="Times New Roman" w:hAnsi="Arial" w:cs="Times New Roman"/>
            <w:color w:val="333333"/>
            <w:spacing w:val="3"/>
            <w:sz w:val="24"/>
            <w:szCs w:val="24"/>
            <w:lang w:val="pt-BR" w:eastAsia="en-CA"/>
          </w:rPr>
          <w:br/>
          <w:delText>Este anuário foi organizado com base nas informações prestadas pelas unidades acadêmicas e administrativas, pelos centros, órgãos complementares e sistemas eletrônicos de dados da Universidade de Brasília.</w:delText>
        </w:r>
      </w:del>
    </w:p>
    <w:p w14:paraId="2EBFB308" w14:textId="28D9CDA1" w:rsidR="007B3255" w:rsidRPr="007B3255" w:rsidDel="00554434" w:rsidRDefault="007B3255">
      <w:pPr>
        <w:ind w:firstLine="720"/>
        <w:rPr>
          <w:del w:id="666" w:author="Junia Falqueto" w:date="2020-11-04T13:52:00Z"/>
          <w:sz w:val="24"/>
          <w:szCs w:val="24"/>
          <w:lang w:val="pt-BR"/>
        </w:rPr>
        <w:pPrChange w:id="667" w:author="Junia Falqueto" w:date="2020-11-05T10:06:00Z">
          <w:pPr/>
        </w:pPrChange>
      </w:pPr>
    </w:p>
    <w:p w14:paraId="4D7ED229" w14:textId="77777777" w:rsidR="007B3255" w:rsidRPr="007B3255" w:rsidRDefault="007B3255">
      <w:pPr>
        <w:ind w:firstLine="720"/>
        <w:rPr>
          <w:sz w:val="24"/>
          <w:szCs w:val="24"/>
          <w:lang w:val="pt-BR"/>
        </w:rPr>
        <w:pPrChange w:id="668" w:author="Junia Falqueto" w:date="2020-11-05T10:06:00Z">
          <w:pPr/>
        </w:pPrChange>
      </w:pPr>
    </w:p>
    <w:sectPr w:rsidR="007B3255" w:rsidRPr="007B3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816A4"/>
    <w:multiLevelType w:val="hybridMultilevel"/>
    <w:tmpl w:val="303CDF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ia Falqueto">
    <w15:presenceInfo w15:providerId="Windows Live" w15:userId="c119e2b25609e9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55"/>
    <w:rsid w:val="000068F1"/>
    <w:rsid w:val="00016E57"/>
    <w:rsid w:val="00017CF8"/>
    <w:rsid w:val="000268CE"/>
    <w:rsid w:val="0003209B"/>
    <w:rsid w:val="0003309B"/>
    <w:rsid w:val="00047516"/>
    <w:rsid w:val="00050463"/>
    <w:rsid w:val="000B7B34"/>
    <w:rsid w:val="000D21D6"/>
    <w:rsid w:val="000D233C"/>
    <w:rsid w:val="000D403E"/>
    <w:rsid w:val="00165FFB"/>
    <w:rsid w:val="00175D1E"/>
    <w:rsid w:val="00197755"/>
    <w:rsid w:val="002353F3"/>
    <w:rsid w:val="002443C1"/>
    <w:rsid w:val="002507FA"/>
    <w:rsid w:val="00263EFB"/>
    <w:rsid w:val="00281863"/>
    <w:rsid w:val="00286406"/>
    <w:rsid w:val="002A20CB"/>
    <w:rsid w:val="002B4C58"/>
    <w:rsid w:val="002E056D"/>
    <w:rsid w:val="0030714A"/>
    <w:rsid w:val="0039408B"/>
    <w:rsid w:val="003B349F"/>
    <w:rsid w:val="003D1C8F"/>
    <w:rsid w:val="003D426A"/>
    <w:rsid w:val="003E0D21"/>
    <w:rsid w:val="003E2432"/>
    <w:rsid w:val="003E47F4"/>
    <w:rsid w:val="003E48F5"/>
    <w:rsid w:val="004136FB"/>
    <w:rsid w:val="00431D1F"/>
    <w:rsid w:val="004472B1"/>
    <w:rsid w:val="00482C65"/>
    <w:rsid w:val="004B1C6A"/>
    <w:rsid w:val="004B35DB"/>
    <w:rsid w:val="004D7349"/>
    <w:rsid w:val="004F1998"/>
    <w:rsid w:val="004F3FB7"/>
    <w:rsid w:val="00521DE6"/>
    <w:rsid w:val="00536FDA"/>
    <w:rsid w:val="00540A2E"/>
    <w:rsid w:val="0054108F"/>
    <w:rsid w:val="0054451B"/>
    <w:rsid w:val="00546FBF"/>
    <w:rsid w:val="00554434"/>
    <w:rsid w:val="00556DFF"/>
    <w:rsid w:val="00572B41"/>
    <w:rsid w:val="00577764"/>
    <w:rsid w:val="00587964"/>
    <w:rsid w:val="00592449"/>
    <w:rsid w:val="005A307B"/>
    <w:rsid w:val="005F5A8B"/>
    <w:rsid w:val="0060445E"/>
    <w:rsid w:val="00610947"/>
    <w:rsid w:val="00631A88"/>
    <w:rsid w:val="00637659"/>
    <w:rsid w:val="00651B16"/>
    <w:rsid w:val="00657DD9"/>
    <w:rsid w:val="0071140D"/>
    <w:rsid w:val="007441F2"/>
    <w:rsid w:val="00745A57"/>
    <w:rsid w:val="007B3255"/>
    <w:rsid w:val="007B36B8"/>
    <w:rsid w:val="007C38B1"/>
    <w:rsid w:val="007D2236"/>
    <w:rsid w:val="00807E7A"/>
    <w:rsid w:val="008573F0"/>
    <w:rsid w:val="008753C4"/>
    <w:rsid w:val="0088098F"/>
    <w:rsid w:val="00884AA6"/>
    <w:rsid w:val="008B0B25"/>
    <w:rsid w:val="008C3CC2"/>
    <w:rsid w:val="008D2910"/>
    <w:rsid w:val="008D3330"/>
    <w:rsid w:val="008D366C"/>
    <w:rsid w:val="0092084D"/>
    <w:rsid w:val="00922E52"/>
    <w:rsid w:val="00935242"/>
    <w:rsid w:val="0094599A"/>
    <w:rsid w:val="00973EBB"/>
    <w:rsid w:val="00991BFC"/>
    <w:rsid w:val="009A713E"/>
    <w:rsid w:val="009B2E21"/>
    <w:rsid w:val="009B5703"/>
    <w:rsid w:val="009C15F1"/>
    <w:rsid w:val="00A066B3"/>
    <w:rsid w:val="00A10282"/>
    <w:rsid w:val="00A237F0"/>
    <w:rsid w:val="00A53ED6"/>
    <w:rsid w:val="00A55297"/>
    <w:rsid w:val="00A55365"/>
    <w:rsid w:val="00A56CCD"/>
    <w:rsid w:val="00A61468"/>
    <w:rsid w:val="00A70FFD"/>
    <w:rsid w:val="00A90AA8"/>
    <w:rsid w:val="00AC2ADB"/>
    <w:rsid w:val="00AC4197"/>
    <w:rsid w:val="00AC68C8"/>
    <w:rsid w:val="00AE1124"/>
    <w:rsid w:val="00B10B41"/>
    <w:rsid w:val="00B438C3"/>
    <w:rsid w:val="00B86FBD"/>
    <w:rsid w:val="00B95E08"/>
    <w:rsid w:val="00BA0E36"/>
    <w:rsid w:val="00BC673B"/>
    <w:rsid w:val="00BC7B1E"/>
    <w:rsid w:val="00BD1250"/>
    <w:rsid w:val="00BE06F4"/>
    <w:rsid w:val="00C2717D"/>
    <w:rsid w:val="00C27267"/>
    <w:rsid w:val="00C3540D"/>
    <w:rsid w:val="00C45C1D"/>
    <w:rsid w:val="00C51C32"/>
    <w:rsid w:val="00C56DFF"/>
    <w:rsid w:val="00C71F58"/>
    <w:rsid w:val="00C76310"/>
    <w:rsid w:val="00C94A47"/>
    <w:rsid w:val="00CC23A8"/>
    <w:rsid w:val="00CF675C"/>
    <w:rsid w:val="00D232FC"/>
    <w:rsid w:val="00D44FE8"/>
    <w:rsid w:val="00D56D2C"/>
    <w:rsid w:val="00DA6045"/>
    <w:rsid w:val="00DC0246"/>
    <w:rsid w:val="00DD6D2D"/>
    <w:rsid w:val="00DF1B1A"/>
    <w:rsid w:val="00E10781"/>
    <w:rsid w:val="00E17897"/>
    <w:rsid w:val="00E470BA"/>
    <w:rsid w:val="00E474B2"/>
    <w:rsid w:val="00E57B0E"/>
    <w:rsid w:val="00E63F21"/>
    <w:rsid w:val="00E75796"/>
    <w:rsid w:val="00E81FE9"/>
    <w:rsid w:val="00EB25F1"/>
    <w:rsid w:val="00EB74DB"/>
    <w:rsid w:val="00EC51DF"/>
    <w:rsid w:val="00F11651"/>
    <w:rsid w:val="00F15858"/>
    <w:rsid w:val="00F25678"/>
    <w:rsid w:val="00F8010A"/>
    <w:rsid w:val="00F8481B"/>
    <w:rsid w:val="00FC5131"/>
    <w:rsid w:val="00FD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D22C"/>
  <w15:chartTrackingRefBased/>
  <w15:docId w15:val="{155D0B72-F277-4366-9E68-F730A15E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32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7B32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25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B3255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customStyle="1" w:styleId="author">
    <w:name w:val="author"/>
    <w:basedOn w:val="Normal"/>
    <w:rsid w:val="007B3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7B3255"/>
    <w:rPr>
      <w:i/>
      <w:iCs/>
    </w:rPr>
  </w:style>
  <w:style w:type="paragraph" w:customStyle="1" w:styleId="Date1">
    <w:name w:val="Date1"/>
    <w:basedOn w:val="Normal"/>
    <w:rsid w:val="007B3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B3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7B32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3255"/>
    <w:rPr>
      <w:b/>
      <w:bCs/>
    </w:rPr>
  </w:style>
  <w:style w:type="paragraph" w:styleId="ListParagraph">
    <w:name w:val="List Paragraph"/>
    <w:basedOn w:val="Normal"/>
    <w:uiPriority w:val="34"/>
    <w:qFormat/>
    <w:rsid w:val="00175D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3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3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5694</TotalTime>
  <Pages>5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Junia Falqueto</dc:creator>
  <cp:keywords/>
  <dc:description/>
  <cp:lastModifiedBy>Junia Falqueto</cp:lastModifiedBy>
  <cp:revision>145</cp:revision>
  <dcterms:created xsi:type="dcterms:W3CDTF">2020-11-04T21:09:00Z</dcterms:created>
  <dcterms:modified xsi:type="dcterms:W3CDTF">2020-11-09T18:35:00Z</dcterms:modified>
</cp:coreProperties>
</file>